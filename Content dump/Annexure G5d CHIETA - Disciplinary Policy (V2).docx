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9CBEF" w14:textId="1D2674AC" w:rsidR="00DC1452" w:rsidRPr="00593C3C" w:rsidRDefault="004B7138" w:rsidP="374B49F2">
      <w:pPr>
        <w:pBdr>
          <w:top w:val="nil"/>
          <w:left w:val="nil"/>
          <w:bottom w:val="nil"/>
          <w:right w:val="nil"/>
          <w:between w:val="nil"/>
        </w:pBdr>
        <w:tabs>
          <w:tab w:val="left" w:pos="720"/>
        </w:tabs>
        <w:jc w:val="both"/>
        <w:rPr>
          <w:rFonts w:ascii="Open Sans" w:eastAsia="Open Sans" w:hAnsi="Open Sans" w:cs="Open Sans"/>
        </w:rPr>
      </w:pPr>
      <w:r w:rsidRPr="00593C3C">
        <w:rPr>
          <w:rFonts w:ascii="Open Sans" w:eastAsia="Open Sans" w:hAnsi="Open Sans" w:cs="Open Sans"/>
        </w:rPr>
        <w:t>Annexure G5d</w:t>
      </w:r>
    </w:p>
    <w:p w14:paraId="392E671E" w14:textId="77777777" w:rsidR="00DC1452" w:rsidRPr="00593C3C" w:rsidRDefault="00DC1452" w:rsidP="374B49F2">
      <w:pPr>
        <w:pBdr>
          <w:top w:val="nil"/>
          <w:left w:val="nil"/>
          <w:bottom w:val="nil"/>
          <w:right w:val="nil"/>
          <w:between w:val="nil"/>
        </w:pBdr>
        <w:tabs>
          <w:tab w:val="left" w:pos="720"/>
        </w:tabs>
        <w:jc w:val="both"/>
        <w:rPr>
          <w:rFonts w:ascii="Open Sans" w:eastAsia="Open Sans" w:hAnsi="Open Sans" w:cs="Open Sans"/>
          <w:b/>
          <w:bCs/>
          <w:sz w:val="28"/>
          <w:szCs w:val="28"/>
        </w:rPr>
      </w:pPr>
    </w:p>
    <w:p w14:paraId="1CB4FAED" w14:textId="4436CD7A" w:rsidR="00344F1D" w:rsidRPr="00593C3C" w:rsidRDefault="00344F1D" w:rsidP="374B49F2">
      <w:pPr>
        <w:pBdr>
          <w:top w:val="nil"/>
          <w:left w:val="nil"/>
          <w:bottom w:val="nil"/>
          <w:right w:val="nil"/>
          <w:between w:val="nil"/>
        </w:pBdr>
        <w:tabs>
          <w:tab w:val="left" w:pos="720"/>
        </w:tabs>
        <w:jc w:val="both"/>
        <w:rPr>
          <w:rFonts w:ascii="Open Sans" w:eastAsia="Open Sans" w:hAnsi="Open Sans" w:cs="Open Sans"/>
          <w:b/>
          <w:bCs/>
          <w:sz w:val="28"/>
          <w:szCs w:val="28"/>
        </w:rPr>
      </w:pPr>
    </w:p>
    <w:p w14:paraId="3346FAAF" w14:textId="77777777" w:rsidR="00B41335" w:rsidRPr="00593C3C" w:rsidRDefault="00B41335" w:rsidP="374B49F2">
      <w:pPr>
        <w:spacing w:line="360" w:lineRule="auto"/>
        <w:ind w:left="2160" w:firstLine="720"/>
        <w:jc w:val="both"/>
        <w:rPr>
          <w:rFonts w:ascii="Open Sans" w:eastAsia="Open Sans" w:hAnsi="Open Sans" w:cs="Open Sans"/>
          <w:b/>
          <w:bCs/>
          <w:sz w:val="40"/>
          <w:szCs w:val="40"/>
        </w:rPr>
      </w:pPr>
    </w:p>
    <w:p w14:paraId="223CBF48" w14:textId="77777777" w:rsidR="00215C80" w:rsidRPr="00593C3C" w:rsidRDefault="00215C80" w:rsidP="374B49F2">
      <w:pPr>
        <w:spacing w:line="360" w:lineRule="auto"/>
        <w:jc w:val="center"/>
        <w:rPr>
          <w:rFonts w:ascii="Open Sans" w:eastAsia="Open Sans" w:hAnsi="Open Sans" w:cs="Open Sans"/>
          <w:b/>
          <w:bCs/>
          <w:sz w:val="48"/>
          <w:szCs w:val="48"/>
        </w:rPr>
      </w:pPr>
    </w:p>
    <w:p w14:paraId="2B18B6B7" w14:textId="77777777" w:rsidR="00215C80" w:rsidRPr="00593C3C" w:rsidRDefault="00215C80" w:rsidP="374B49F2">
      <w:pPr>
        <w:spacing w:line="360" w:lineRule="auto"/>
        <w:jc w:val="center"/>
        <w:rPr>
          <w:rFonts w:ascii="Open Sans" w:eastAsia="Open Sans" w:hAnsi="Open Sans" w:cs="Open Sans"/>
          <w:b/>
          <w:bCs/>
          <w:sz w:val="48"/>
          <w:szCs w:val="48"/>
        </w:rPr>
      </w:pPr>
    </w:p>
    <w:p w14:paraId="4EABB696" w14:textId="0F82E1AF" w:rsidR="00B41335" w:rsidRPr="00593C3C" w:rsidRDefault="374B49F2" w:rsidP="374B49F2">
      <w:pPr>
        <w:spacing w:line="360" w:lineRule="auto"/>
        <w:jc w:val="center"/>
        <w:rPr>
          <w:rFonts w:ascii="Open Sans" w:eastAsia="Open Sans" w:hAnsi="Open Sans" w:cs="Open Sans"/>
          <w:b/>
          <w:bCs/>
          <w:sz w:val="28"/>
          <w:szCs w:val="28"/>
        </w:rPr>
      </w:pPr>
      <w:r w:rsidRPr="00593C3C">
        <w:rPr>
          <w:rFonts w:ascii="Open Sans" w:eastAsia="Open Sans" w:hAnsi="Open Sans" w:cs="Open Sans"/>
          <w:b/>
          <w:bCs/>
          <w:sz w:val="28"/>
          <w:szCs w:val="28"/>
        </w:rPr>
        <w:t>CHEMICAL INDUSTRIES EDUCATION AND TRAINING AUTHORITY (CHIETA)</w:t>
      </w:r>
    </w:p>
    <w:p w14:paraId="73BD4EE0" w14:textId="77777777" w:rsidR="00B41335" w:rsidRPr="00593C3C" w:rsidRDefault="00B41335" w:rsidP="374B49F2">
      <w:pPr>
        <w:spacing w:line="360" w:lineRule="auto"/>
        <w:jc w:val="center"/>
        <w:rPr>
          <w:rFonts w:ascii="Open Sans" w:eastAsia="Open Sans" w:hAnsi="Open Sans" w:cs="Open Sans"/>
          <w:b/>
          <w:bCs/>
          <w:sz w:val="28"/>
          <w:szCs w:val="28"/>
        </w:rPr>
      </w:pPr>
    </w:p>
    <w:p w14:paraId="2C887D59" w14:textId="2FA2412B" w:rsidR="00B41335" w:rsidRPr="00593C3C" w:rsidRDefault="374B49F2" w:rsidP="374B49F2">
      <w:pPr>
        <w:spacing w:line="360" w:lineRule="auto"/>
        <w:jc w:val="center"/>
        <w:rPr>
          <w:rFonts w:ascii="Open Sans" w:eastAsia="Open Sans" w:hAnsi="Open Sans" w:cs="Open Sans"/>
          <w:b/>
          <w:bCs/>
          <w:sz w:val="28"/>
          <w:szCs w:val="28"/>
        </w:rPr>
      </w:pPr>
      <w:r w:rsidRPr="00593C3C">
        <w:rPr>
          <w:rFonts w:ascii="Open Sans" w:eastAsia="Open Sans" w:hAnsi="Open Sans" w:cs="Open Sans"/>
          <w:b/>
          <w:bCs/>
          <w:sz w:val="28"/>
          <w:szCs w:val="28"/>
        </w:rPr>
        <w:t>Disciplinary Policy</w:t>
      </w:r>
    </w:p>
    <w:p w14:paraId="19D02150" w14:textId="77777777" w:rsidR="00B41335" w:rsidRPr="00593C3C" w:rsidRDefault="00B41335" w:rsidP="374B49F2">
      <w:pPr>
        <w:spacing w:line="360" w:lineRule="auto"/>
        <w:jc w:val="both"/>
        <w:rPr>
          <w:rFonts w:ascii="Open Sans" w:eastAsia="Open Sans" w:hAnsi="Open Sans" w:cs="Open Sans"/>
          <w:b/>
          <w:bCs/>
          <w:sz w:val="20"/>
          <w:szCs w:val="20"/>
        </w:rPr>
      </w:pPr>
    </w:p>
    <w:p w14:paraId="2AEBE2B1" w14:textId="77777777" w:rsidR="00B41335" w:rsidRPr="00593C3C" w:rsidRDefault="00B41335" w:rsidP="374B49F2">
      <w:pPr>
        <w:spacing w:line="360" w:lineRule="auto"/>
        <w:jc w:val="both"/>
        <w:rPr>
          <w:rFonts w:ascii="Open Sans" w:eastAsia="Open Sans" w:hAnsi="Open Sans" w:cs="Open Sans"/>
          <w:b/>
          <w:bCs/>
          <w:sz w:val="20"/>
          <w:szCs w:val="20"/>
        </w:rPr>
      </w:pPr>
    </w:p>
    <w:p w14:paraId="457E01F8" w14:textId="77777777" w:rsidR="00B41335" w:rsidRPr="00593C3C" w:rsidRDefault="00B41335" w:rsidP="374B49F2">
      <w:pPr>
        <w:spacing w:line="360" w:lineRule="auto"/>
        <w:jc w:val="both"/>
        <w:rPr>
          <w:rFonts w:ascii="Open Sans" w:eastAsia="Open Sans" w:hAnsi="Open Sans" w:cs="Open Sans"/>
          <w:b/>
          <w:bCs/>
          <w:sz w:val="20"/>
          <w:szCs w:val="20"/>
        </w:rPr>
      </w:pPr>
    </w:p>
    <w:p w14:paraId="3E1AA6C4" w14:textId="77777777" w:rsidR="00B41335" w:rsidRPr="00593C3C" w:rsidRDefault="00B41335" w:rsidP="374B49F2">
      <w:pPr>
        <w:spacing w:line="360" w:lineRule="auto"/>
        <w:jc w:val="both"/>
        <w:rPr>
          <w:rFonts w:ascii="Open Sans" w:eastAsia="Open Sans" w:hAnsi="Open Sans" w:cs="Open Sans"/>
          <w:b/>
          <w:bCs/>
          <w:sz w:val="20"/>
          <w:szCs w:val="20"/>
        </w:rPr>
      </w:pPr>
    </w:p>
    <w:p w14:paraId="04A68195" w14:textId="77777777" w:rsidR="00B41335" w:rsidRPr="00593C3C" w:rsidRDefault="00B41335" w:rsidP="374B49F2">
      <w:pPr>
        <w:spacing w:line="360" w:lineRule="auto"/>
        <w:jc w:val="both"/>
        <w:rPr>
          <w:rFonts w:ascii="Open Sans" w:eastAsia="Open Sans" w:hAnsi="Open Sans" w:cs="Open Sans"/>
          <w:b/>
          <w:bCs/>
          <w:sz w:val="20"/>
          <w:szCs w:val="20"/>
        </w:rPr>
      </w:pPr>
    </w:p>
    <w:p w14:paraId="7AEE965A" w14:textId="77777777" w:rsidR="00B41335" w:rsidRPr="00593C3C" w:rsidRDefault="00B41335" w:rsidP="374B49F2">
      <w:pPr>
        <w:spacing w:line="360" w:lineRule="auto"/>
        <w:jc w:val="both"/>
        <w:rPr>
          <w:rFonts w:ascii="Open Sans" w:eastAsia="Open Sans" w:hAnsi="Open Sans" w:cs="Open Sans"/>
          <w:b/>
          <w:bCs/>
          <w:sz w:val="20"/>
          <w:szCs w:val="20"/>
        </w:rPr>
      </w:pPr>
    </w:p>
    <w:p w14:paraId="73D2AEA0" w14:textId="77777777" w:rsidR="00B41335" w:rsidRPr="00593C3C" w:rsidRDefault="00B41335" w:rsidP="374B49F2">
      <w:pPr>
        <w:spacing w:line="360" w:lineRule="auto"/>
        <w:jc w:val="both"/>
        <w:rPr>
          <w:rFonts w:ascii="Open Sans" w:eastAsia="Open Sans" w:hAnsi="Open Sans" w:cs="Open Sans"/>
          <w:b/>
          <w:bCs/>
          <w:sz w:val="20"/>
          <w:szCs w:val="20"/>
        </w:rPr>
      </w:pPr>
    </w:p>
    <w:p w14:paraId="3E689C29" w14:textId="0979F2ED" w:rsidR="009377B8" w:rsidRPr="00593C3C" w:rsidRDefault="009377B8">
      <w:pPr>
        <w:rPr>
          <w:rFonts w:ascii="Open Sans" w:eastAsia="Open Sans" w:hAnsi="Open Sans" w:cs="Open Sans"/>
          <w:b/>
          <w:bCs/>
          <w:sz w:val="20"/>
          <w:szCs w:val="20"/>
        </w:rPr>
      </w:pPr>
      <w:r w:rsidRPr="00593C3C">
        <w:rPr>
          <w:rFonts w:ascii="Open Sans" w:eastAsia="Open Sans" w:hAnsi="Open Sans" w:cs="Open Sans"/>
          <w:b/>
          <w:bCs/>
          <w:sz w:val="20"/>
          <w:szCs w:val="20"/>
        </w:rPr>
        <w:br w:type="page"/>
      </w:r>
    </w:p>
    <w:p w14:paraId="62B2B8BA" w14:textId="77777777" w:rsidR="00B41335" w:rsidRPr="00593C3C" w:rsidRDefault="00B41335" w:rsidP="374B49F2">
      <w:pPr>
        <w:spacing w:line="360" w:lineRule="auto"/>
        <w:jc w:val="both"/>
        <w:rPr>
          <w:rFonts w:ascii="Open Sans" w:eastAsia="Open Sans" w:hAnsi="Open Sans" w:cs="Open Sans"/>
          <w:b/>
          <w:bCs/>
          <w:sz w:val="20"/>
          <w:szCs w:val="20"/>
        </w:rPr>
      </w:pPr>
    </w:p>
    <w:sdt>
      <w:sdtPr>
        <w:rPr>
          <w:rFonts w:ascii="Open Sans" w:eastAsiaTheme="minorHAnsi" w:hAnsi="Open Sans" w:cs="Open Sans"/>
          <w:color w:val="auto"/>
          <w:sz w:val="20"/>
          <w:szCs w:val="20"/>
          <w:lang w:val="en-ZA"/>
        </w:rPr>
        <w:id w:val="2058654793"/>
        <w:docPartObj>
          <w:docPartGallery w:val="Table of Contents"/>
          <w:docPartUnique/>
        </w:docPartObj>
      </w:sdtPr>
      <w:sdtEndPr>
        <w:rPr>
          <w:rFonts w:asciiTheme="minorHAnsi" w:hAnsiTheme="minorHAnsi" w:cstheme="minorBidi"/>
          <w:b/>
          <w:bCs/>
          <w:noProof/>
          <w:sz w:val="24"/>
          <w:szCs w:val="24"/>
        </w:rPr>
      </w:sdtEndPr>
      <w:sdtContent>
        <w:p w14:paraId="51D7E3C7" w14:textId="693CBABE" w:rsidR="009511BC" w:rsidRPr="00593C3C" w:rsidRDefault="374B49F2" w:rsidP="374B49F2">
          <w:pPr>
            <w:pStyle w:val="TOCHeading"/>
            <w:rPr>
              <w:rFonts w:ascii="Open Sans" w:eastAsia="Open Sans" w:hAnsi="Open Sans" w:cs="Open Sans"/>
              <w:color w:val="auto"/>
              <w:sz w:val="20"/>
              <w:szCs w:val="20"/>
            </w:rPr>
          </w:pPr>
          <w:r w:rsidRPr="00593C3C">
            <w:rPr>
              <w:rFonts w:ascii="Open Sans" w:hAnsi="Open Sans" w:cs="Open Sans"/>
              <w:color w:val="auto"/>
              <w:sz w:val="20"/>
              <w:szCs w:val="20"/>
            </w:rPr>
            <w:t xml:space="preserve">Contents </w:t>
          </w:r>
        </w:p>
        <w:p w14:paraId="0440867A" w14:textId="6A65F6D1" w:rsidR="001B2AFB" w:rsidRPr="00593C3C" w:rsidRDefault="009511BC">
          <w:pPr>
            <w:pStyle w:val="TOC1"/>
            <w:tabs>
              <w:tab w:val="left" w:pos="480"/>
              <w:tab w:val="right" w:leader="dot" w:pos="9010"/>
            </w:tabs>
            <w:rPr>
              <w:rFonts w:ascii="Open Sans" w:eastAsiaTheme="minorEastAsia" w:hAnsi="Open Sans" w:cs="Open Sans"/>
              <w:noProof/>
              <w:sz w:val="20"/>
              <w:szCs w:val="20"/>
              <w:lang w:eastAsia="en-ZA"/>
            </w:rPr>
          </w:pPr>
          <w:r w:rsidRPr="00593C3C">
            <w:rPr>
              <w:rFonts w:ascii="Open Sans" w:hAnsi="Open Sans" w:cs="Open Sans"/>
              <w:sz w:val="20"/>
              <w:szCs w:val="20"/>
            </w:rPr>
            <w:fldChar w:fldCharType="begin"/>
          </w:r>
          <w:r w:rsidRPr="00593C3C">
            <w:rPr>
              <w:rFonts w:ascii="Open Sans" w:hAnsi="Open Sans" w:cs="Open Sans"/>
              <w:sz w:val="20"/>
              <w:szCs w:val="20"/>
            </w:rPr>
            <w:instrText xml:space="preserve"> TOC \o "1-3" \h \z \u </w:instrText>
          </w:r>
          <w:r w:rsidRPr="00593C3C">
            <w:rPr>
              <w:rFonts w:ascii="Open Sans" w:hAnsi="Open Sans" w:cs="Open Sans"/>
              <w:sz w:val="20"/>
              <w:szCs w:val="20"/>
            </w:rPr>
            <w:fldChar w:fldCharType="separate"/>
          </w:r>
          <w:hyperlink w:anchor="_Toc66998741" w:history="1">
            <w:r w:rsidR="001B2AFB" w:rsidRPr="00593C3C">
              <w:rPr>
                <w:rStyle w:val="Hyperlink"/>
                <w:rFonts w:ascii="Open Sans" w:eastAsia="Open Sans" w:hAnsi="Open Sans" w:cs="Open Sans"/>
                <w:noProof/>
                <w:color w:val="auto"/>
                <w:sz w:val="20"/>
                <w:szCs w:val="20"/>
              </w:rPr>
              <w:t>1.</w:t>
            </w:r>
            <w:r w:rsidR="001B2AFB" w:rsidRPr="00593C3C">
              <w:rPr>
                <w:rFonts w:ascii="Open Sans" w:eastAsiaTheme="minorEastAsia" w:hAnsi="Open Sans" w:cs="Open Sans"/>
                <w:noProof/>
                <w:sz w:val="20"/>
                <w:szCs w:val="20"/>
                <w:lang w:eastAsia="en-ZA"/>
              </w:rPr>
              <w:tab/>
            </w:r>
            <w:r w:rsidR="001B2AFB" w:rsidRPr="00593C3C">
              <w:rPr>
                <w:rStyle w:val="Hyperlink"/>
                <w:rFonts w:ascii="Open Sans" w:eastAsia="Open Sans" w:hAnsi="Open Sans" w:cs="Open Sans"/>
                <w:noProof/>
                <w:color w:val="auto"/>
                <w:sz w:val="20"/>
                <w:szCs w:val="20"/>
              </w:rPr>
              <w:t>PURPOSE</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_Toc66998741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3</w:t>
            </w:r>
            <w:r w:rsidR="001B2AFB" w:rsidRPr="00593C3C">
              <w:rPr>
                <w:rFonts w:ascii="Open Sans" w:hAnsi="Open Sans" w:cs="Open Sans"/>
                <w:noProof/>
                <w:webHidden/>
                <w:sz w:val="20"/>
                <w:szCs w:val="20"/>
              </w:rPr>
              <w:fldChar w:fldCharType="end"/>
            </w:r>
          </w:hyperlink>
        </w:p>
        <w:p w14:paraId="3A73B03E" w14:textId="54A14439" w:rsidR="001B2AFB" w:rsidRPr="00593C3C" w:rsidRDefault="0094607B">
          <w:pPr>
            <w:pStyle w:val="TOC1"/>
            <w:tabs>
              <w:tab w:val="left" w:pos="480"/>
              <w:tab w:val="right" w:leader="dot" w:pos="9010"/>
            </w:tabs>
            <w:rPr>
              <w:rFonts w:ascii="Open Sans" w:eastAsiaTheme="minorEastAsia" w:hAnsi="Open Sans" w:cs="Open Sans"/>
              <w:noProof/>
              <w:sz w:val="20"/>
              <w:szCs w:val="20"/>
              <w:lang w:eastAsia="en-ZA"/>
            </w:rPr>
          </w:pPr>
          <w:hyperlink w:anchor="_Toc66998742" w:history="1">
            <w:r w:rsidR="001B2AFB" w:rsidRPr="00593C3C">
              <w:rPr>
                <w:rStyle w:val="Hyperlink"/>
                <w:rFonts w:ascii="Open Sans" w:eastAsia="Open Sans" w:hAnsi="Open Sans" w:cs="Open Sans"/>
                <w:noProof/>
                <w:color w:val="auto"/>
                <w:sz w:val="20"/>
                <w:szCs w:val="20"/>
              </w:rPr>
              <w:t>2.</w:t>
            </w:r>
            <w:r w:rsidR="001B2AFB" w:rsidRPr="00593C3C">
              <w:rPr>
                <w:rFonts w:ascii="Open Sans" w:eastAsiaTheme="minorEastAsia" w:hAnsi="Open Sans" w:cs="Open Sans"/>
                <w:noProof/>
                <w:sz w:val="20"/>
                <w:szCs w:val="20"/>
                <w:lang w:eastAsia="en-ZA"/>
              </w:rPr>
              <w:tab/>
            </w:r>
            <w:r w:rsidR="001B2AFB" w:rsidRPr="00593C3C">
              <w:rPr>
                <w:rStyle w:val="Hyperlink"/>
                <w:rFonts w:ascii="Open Sans" w:eastAsia="Open Sans" w:hAnsi="Open Sans" w:cs="Open Sans"/>
                <w:noProof/>
                <w:color w:val="auto"/>
                <w:sz w:val="20"/>
                <w:szCs w:val="20"/>
              </w:rPr>
              <w:t>OBJECTIVE</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_Toc66998742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3</w:t>
            </w:r>
            <w:r w:rsidR="001B2AFB" w:rsidRPr="00593C3C">
              <w:rPr>
                <w:rFonts w:ascii="Open Sans" w:hAnsi="Open Sans" w:cs="Open Sans"/>
                <w:noProof/>
                <w:webHidden/>
                <w:sz w:val="20"/>
                <w:szCs w:val="20"/>
              </w:rPr>
              <w:fldChar w:fldCharType="end"/>
            </w:r>
          </w:hyperlink>
        </w:p>
        <w:p w14:paraId="033CFDAA" w14:textId="5BE50C4A" w:rsidR="001B2AFB" w:rsidRPr="00593C3C" w:rsidRDefault="0094607B">
          <w:pPr>
            <w:pStyle w:val="TOC1"/>
            <w:tabs>
              <w:tab w:val="left" w:pos="480"/>
              <w:tab w:val="right" w:leader="dot" w:pos="9010"/>
            </w:tabs>
            <w:rPr>
              <w:rFonts w:ascii="Open Sans" w:eastAsiaTheme="minorEastAsia" w:hAnsi="Open Sans" w:cs="Open Sans"/>
              <w:noProof/>
              <w:sz w:val="20"/>
              <w:szCs w:val="20"/>
              <w:lang w:eastAsia="en-ZA"/>
            </w:rPr>
          </w:pPr>
          <w:hyperlink w:anchor="_Toc66998743" w:history="1">
            <w:r w:rsidR="001B2AFB" w:rsidRPr="00593C3C">
              <w:rPr>
                <w:rStyle w:val="Hyperlink"/>
                <w:rFonts w:ascii="Open Sans" w:eastAsia="Open Sans" w:hAnsi="Open Sans" w:cs="Open Sans"/>
                <w:noProof/>
                <w:color w:val="auto"/>
                <w:sz w:val="20"/>
                <w:szCs w:val="20"/>
              </w:rPr>
              <w:t>3.</w:t>
            </w:r>
            <w:r w:rsidR="001B2AFB" w:rsidRPr="00593C3C">
              <w:rPr>
                <w:rFonts w:ascii="Open Sans" w:eastAsiaTheme="minorEastAsia" w:hAnsi="Open Sans" w:cs="Open Sans"/>
                <w:noProof/>
                <w:sz w:val="20"/>
                <w:szCs w:val="20"/>
                <w:lang w:eastAsia="en-ZA"/>
              </w:rPr>
              <w:tab/>
            </w:r>
            <w:r w:rsidR="001B2AFB" w:rsidRPr="00593C3C">
              <w:rPr>
                <w:rStyle w:val="Hyperlink"/>
                <w:rFonts w:ascii="Open Sans" w:eastAsia="Open Sans" w:hAnsi="Open Sans" w:cs="Open Sans"/>
                <w:noProof/>
                <w:color w:val="auto"/>
                <w:sz w:val="20"/>
                <w:szCs w:val="20"/>
              </w:rPr>
              <w:t>SCOPE</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_Toc66998743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3</w:t>
            </w:r>
            <w:r w:rsidR="001B2AFB" w:rsidRPr="00593C3C">
              <w:rPr>
                <w:rFonts w:ascii="Open Sans" w:hAnsi="Open Sans" w:cs="Open Sans"/>
                <w:noProof/>
                <w:webHidden/>
                <w:sz w:val="20"/>
                <w:szCs w:val="20"/>
              </w:rPr>
              <w:fldChar w:fldCharType="end"/>
            </w:r>
          </w:hyperlink>
        </w:p>
        <w:p w14:paraId="55DC0CA4" w14:textId="37AB4A2B" w:rsidR="001B2AFB" w:rsidRPr="00593C3C" w:rsidRDefault="0094607B">
          <w:pPr>
            <w:pStyle w:val="TOC1"/>
            <w:tabs>
              <w:tab w:val="left" w:pos="480"/>
              <w:tab w:val="right" w:leader="dot" w:pos="9010"/>
            </w:tabs>
            <w:rPr>
              <w:rFonts w:ascii="Open Sans" w:eastAsiaTheme="minorEastAsia" w:hAnsi="Open Sans" w:cs="Open Sans"/>
              <w:noProof/>
              <w:sz w:val="20"/>
              <w:szCs w:val="20"/>
              <w:lang w:eastAsia="en-ZA"/>
            </w:rPr>
          </w:pPr>
          <w:hyperlink w:anchor="_Toc66998744" w:history="1">
            <w:r w:rsidR="001B2AFB" w:rsidRPr="00593C3C">
              <w:rPr>
                <w:rStyle w:val="Hyperlink"/>
                <w:rFonts w:ascii="Open Sans" w:eastAsia="Open Sans" w:hAnsi="Open Sans" w:cs="Open Sans"/>
                <w:noProof/>
                <w:color w:val="auto"/>
                <w:sz w:val="20"/>
                <w:szCs w:val="20"/>
              </w:rPr>
              <w:t>4.</w:t>
            </w:r>
            <w:r w:rsidR="001B2AFB" w:rsidRPr="00593C3C">
              <w:rPr>
                <w:rFonts w:ascii="Open Sans" w:eastAsiaTheme="minorEastAsia" w:hAnsi="Open Sans" w:cs="Open Sans"/>
                <w:noProof/>
                <w:sz w:val="20"/>
                <w:szCs w:val="20"/>
                <w:lang w:eastAsia="en-ZA"/>
              </w:rPr>
              <w:tab/>
            </w:r>
            <w:r w:rsidR="001B2AFB" w:rsidRPr="00593C3C">
              <w:rPr>
                <w:rStyle w:val="Hyperlink"/>
                <w:rFonts w:ascii="Open Sans" w:eastAsia="Open Sans" w:hAnsi="Open Sans" w:cs="Open Sans"/>
                <w:noProof/>
                <w:color w:val="auto"/>
                <w:sz w:val="20"/>
                <w:szCs w:val="20"/>
              </w:rPr>
              <w:t>DEFINITIONS AND TERMS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_Toc66998744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3</w:t>
            </w:r>
            <w:r w:rsidR="001B2AFB" w:rsidRPr="00593C3C">
              <w:rPr>
                <w:rFonts w:ascii="Open Sans" w:hAnsi="Open Sans" w:cs="Open Sans"/>
                <w:noProof/>
                <w:webHidden/>
                <w:sz w:val="20"/>
                <w:szCs w:val="20"/>
              </w:rPr>
              <w:fldChar w:fldCharType="end"/>
            </w:r>
          </w:hyperlink>
        </w:p>
        <w:p w14:paraId="75DDDE06" w14:textId="3030D03B" w:rsidR="001B2AFB" w:rsidRPr="00593C3C" w:rsidRDefault="0094607B">
          <w:pPr>
            <w:pStyle w:val="TOC1"/>
            <w:tabs>
              <w:tab w:val="left" w:pos="480"/>
              <w:tab w:val="right" w:leader="dot" w:pos="9010"/>
            </w:tabs>
            <w:rPr>
              <w:rFonts w:ascii="Open Sans" w:eastAsiaTheme="minorEastAsia" w:hAnsi="Open Sans" w:cs="Open Sans"/>
              <w:noProof/>
              <w:sz w:val="20"/>
              <w:szCs w:val="20"/>
              <w:lang w:eastAsia="en-ZA"/>
            </w:rPr>
          </w:pPr>
          <w:hyperlink w:anchor="_Toc66998745" w:history="1">
            <w:r w:rsidR="001B2AFB" w:rsidRPr="00593C3C">
              <w:rPr>
                <w:rStyle w:val="Hyperlink"/>
                <w:rFonts w:ascii="Open Sans" w:eastAsia="Open Sans" w:hAnsi="Open Sans" w:cs="Open Sans"/>
                <w:noProof/>
                <w:color w:val="auto"/>
                <w:sz w:val="20"/>
                <w:szCs w:val="20"/>
              </w:rPr>
              <w:t>5.</w:t>
            </w:r>
            <w:r w:rsidR="001B2AFB" w:rsidRPr="00593C3C">
              <w:rPr>
                <w:rFonts w:ascii="Open Sans" w:eastAsiaTheme="minorEastAsia" w:hAnsi="Open Sans" w:cs="Open Sans"/>
                <w:noProof/>
                <w:sz w:val="20"/>
                <w:szCs w:val="20"/>
                <w:lang w:eastAsia="en-ZA"/>
              </w:rPr>
              <w:tab/>
            </w:r>
            <w:r w:rsidR="001B2AFB" w:rsidRPr="00593C3C">
              <w:rPr>
                <w:rStyle w:val="Hyperlink"/>
                <w:rFonts w:ascii="Open Sans" w:eastAsia="Open Sans" w:hAnsi="Open Sans" w:cs="Open Sans"/>
                <w:noProof/>
                <w:color w:val="auto"/>
                <w:sz w:val="20"/>
                <w:szCs w:val="20"/>
              </w:rPr>
              <w:t>POLICY STATEMENT</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_Toc66998745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4</w:t>
            </w:r>
            <w:r w:rsidR="001B2AFB" w:rsidRPr="00593C3C">
              <w:rPr>
                <w:rFonts w:ascii="Open Sans" w:hAnsi="Open Sans" w:cs="Open Sans"/>
                <w:noProof/>
                <w:webHidden/>
                <w:sz w:val="20"/>
                <w:szCs w:val="20"/>
              </w:rPr>
              <w:fldChar w:fldCharType="end"/>
            </w:r>
          </w:hyperlink>
        </w:p>
        <w:p w14:paraId="5B9B72FB" w14:textId="35D7DD81"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46" w:history="1">
            <w:r w:rsidR="001B2AFB" w:rsidRPr="00593C3C">
              <w:rPr>
                <w:rStyle w:val="Hyperlink"/>
                <w:rFonts w:ascii="Open Sans" w:eastAsia="Open Sans" w:hAnsi="Open Sans" w:cs="Open Sans"/>
                <w:noProof/>
                <w:color w:val="auto"/>
                <w:sz w:val="20"/>
                <w:szCs w:val="20"/>
              </w:rPr>
              <w:t>5.1 CODE OF ETHICS AND CONDUCT</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_Toc66998746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4</w:t>
            </w:r>
            <w:r w:rsidR="001B2AFB" w:rsidRPr="00593C3C">
              <w:rPr>
                <w:rFonts w:ascii="Open Sans" w:hAnsi="Open Sans" w:cs="Open Sans"/>
                <w:noProof/>
                <w:webHidden/>
                <w:sz w:val="20"/>
                <w:szCs w:val="20"/>
              </w:rPr>
              <w:fldChar w:fldCharType="end"/>
            </w:r>
          </w:hyperlink>
        </w:p>
        <w:p w14:paraId="7596E91D" w14:textId="44748483"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47" w:history="1">
            <w:r w:rsidR="001B2AFB" w:rsidRPr="00593C3C">
              <w:rPr>
                <w:rStyle w:val="Hyperlink"/>
                <w:rFonts w:ascii="Open Sans" w:eastAsia="Open Sans" w:hAnsi="Open Sans" w:cs="Open Sans"/>
                <w:noProof/>
                <w:color w:val="auto"/>
                <w:sz w:val="20"/>
                <w:szCs w:val="20"/>
              </w:rPr>
              <w:t>5.2 SUSPENSION PENDING OUTCOME OF A DISCIPLINARY ENQUIRY</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_Toc66998747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5</w:t>
            </w:r>
            <w:r w:rsidR="001B2AFB" w:rsidRPr="00593C3C">
              <w:rPr>
                <w:rFonts w:ascii="Open Sans" w:hAnsi="Open Sans" w:cs="Open Sans"/>
                <w:noProof/>
                <w:webHidden/>
                <w:sz w:val="20"/>
                <w:szCs w:val="20"/>
              </w:rPr>
              <w:fldChar w:fldCharType="end"/>
            </w:r>
          </w:hyperlink>
        </w:p>
        <w:p w14:paraId="3979E6E3" w14:textId="0760F48E"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48" w:history="1">
            <w:r w:rsidR="001B2AFB" w:rsidRPr="00593C3C">
              <w:rPr>
                <w:rStyle w:val="Hyperlink"/>
                <w:rFonts w:ascii="Open Sans" w:eastAsia="Open Sans" w:hAnsi="Open Sans" w:cs="Open Sans"/>
                <w:noProof/>
                <w:color w:val="auto"/>
                <w:sz w:val="20"/>
                <w:szCs w:val="20"/>
              </w:rPr>
              <w:t>5.3 DIFFERENT GROUNDS FOR TERMINATION OF THE EMPLOYMENT CONTRACT</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_Toc66998748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5</w:t>
            </w:r>
            <w:r w:rsidR="001B2AFB" w:rsidRPr="00593C3C">
              <w:rPr>
                <w:rFonts w:ascii="Open Sans" w:hAnsi="Open Sans" w:cs="Open Sans"/>
                <w:noProof/>
                <w:webHidden/>
                <w:sz w:val="20"/>
                <w:szCs w:val="20"/>
              </w:rPr>
              <w:fldChar w:fldCharType="end"/>
            </w:r>
          </w:hyperlink>
        </w:p>
        <w:p w14:paraId="149B54EE" w14:textId="6A3B1985"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49" w:history="1">
            <w:r w:rsidR="001B2AFB" w:rsidRPr="00593C3C">
              <w:rPr>
                <w:rStyle w:val="Hyperlink"/>
                <w:rFonts w:ascii="Open Sans" w:eastAsia="Open Sans" w:hAnsi="Open Sans" w:cs="Open Sans"/>
                <w:noProof/>
                <w:color w:val="auto"/>
                <w:sz w:val="20"/>
                <w:szCs w:val="20"/>
              </w:rPr>
              <w:t>5.3.1 MISCONDUCT</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_Toc66998749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5</w:t>
            </w:r>
            <w:r w:rsidR="001B2AFB" w:rsidRPr="00593C3C">
              <w:rPr>
                <w:rFonts w:ascii="Open Sans" w:hAnsi="Open Sans" w:cs="Open Sans"/>
                <w:noProof/>
                <w:webHidden/>
                <w:sz w:val="20"/>
                <w:szCs w:val="20"/>
              </w:rPr>
              <w:fldChar w:fldCharType="end"/>
            </w:r>
          </w:hyperlink>
        </w:p>
        <w:p w14:paraId="2615E65C" w14:textId="08F3A641"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0" w:history="1">
            <w:r w:rsidR="001B2AFB" w:rsidRPr="00593C3C">
              <w:rPr>
                <w:rStyle w:val="Hyperlink"/>
                <w:rFonts w:ascii="Open Sans" w:eastAsia="Open Sans" w:hAnsi="Open Sans" w:cs="Open Sans"/>
                <w:noProof/>
                <w:color w:val="auto"/>
                <w:sz w:val="20"/>
                <w:szCs w:val="20"/>
              </w:rPr>
              <w:t>5.3.2 DESERTION OR ABSCONDMENT</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_Toc66998750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6</w:t>
            </w:r>
            <w:r w:rsidR="001B2AFB" w:rsidRPr="00593C3C">
              <w:rPr>
                <w:rFonts w:ascii="Open Sans" w:hAnsi="Open Sans" w:cs="Open Sans"/>
                <w:noProof/>
                <w:webHidden/>
                <w:sz w:val="20"/>
                <w:szCs w:val="20"/>
              </w:rPr>
              <w:fldChar w:fldCharType="end"/>
            </w:r>
          </w:hyperlink>
        </w:p>
        <w:p w14:paraId="31331E3B" w14:textId="07EA3D46"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1" w:history="1">
            <w:r w:rsidR="001B2AFB" w:rsidRPr="00593C3C">
              <w:rPr>
                <w:rStyle w:val="Hyperlink"/>
                <w:rFonts w:ascii="Open Sans" w:eastAsia="Open Sans" w:hAnsi="Open Sans" w:cs="Open Sans"/>
                <w:noProof/>
                <w:color w:val="auto"/>
                <w:sz w:val="20"/>
                <w:szCs w:val="20"/>
              </w:rPr>
              <w:t>5.3.3 INCAPACITY</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_Toc66998751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6</w:t>
            </w:r>
            <w:r w:rsidR="001B2AFB" w:rsidRPr="00593C3C">
              <w:rPr>
                <w:rFonts w:ascii="Open Sans" w:hAnsi="Open Sans" w:cs="Open Sans"/>
                <w:noProof/>
                <w:webHidden/>
                <w:sz w:val="20"/>
                <w:szCs w:val="20"/>
              </w:rPr>
              <w:fldChar w:fldCharType="end"/>
            </w:r>
          </w:hyperlink>
        </w:p>
        <w:p w14:paraId="111B89DD" w14:textId="0F5B0C2D"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52" w:history="1">
            <w:r w:rsidR="001B2AFB" w:rsidRPr="00593C3C">
              <w:rPr>
                <w:rStyle w:val="Hyperlink"/>
                <w:rFonts w:ascii="Open Sans" w:eastAsia="Open Sans" w:hAnsi="Open Sans" w:cs="Open Sans"/>
                <w:noProof/>
                <w:color w:val="auto"/>
                <w:sz w:val="20"/>
                <w:szCs w:val="20"/>
              </w:rPr>
              <w:t>5.4 REPRESENTATION AT THE HEARING</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_Toc66998752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7</w:t>
            </w:r>
            <w:r w:rsidR="001B2AFB" w:rsidRPr="00593C3C">
              <w:rPr>
                <w:rFonts w:ascii="Open Sans" w:hAnsi="Open Sans" w:cs="Open Sans"/>
                <w:noProof/>
                <w:webHidden/>
                <w:sz w:val="20"/>
                <w:szCs w:val="20"/>
              </w:rPr>
              <w:fldChar w:fldCharType="end"/>
            </w:r>
          </w:hyperlink>
        </w:p>
        <w:p w14:paraId="6884A140" w14:textId="10C7CD65"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53" w:history="1">
            <w:r w:rsidR="001B2AFB" w:rsidRPr="00593C3C">
              <w:rPr>
                <w:rStyle w:val="Hyperlink"/>
                <w:rFonts w:ascii="Open Sans" w:eastAsia="Open Sans" w:hAnsi="Open Sans" w:cs="Open Sans"/>
                <w:noProof/>
                <w:color w:val="auto"/>
                <w:sz w:val="20"/>
                <w:szCs w:val="20"/>
              </w:rPr>
              <w:t>5.5 THE POSSIBLE SANCTIONS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_Toc66998753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8</w:t>
            </w:r>
            <w:r w:rsidR="001B2AFB" w:rsidRPr="00593C3C">
              <w:rPr>
                <w:rFonts w:ascii="Open Sans" w:hAnsi="Open Sans" w:cs="Open Sans"/>
                <w:noProof/>
                <w:webHidden/>
                <w:sz w:val="20"/>
                <w:szCs w:val="20"/>
              </w:rPr>
              <w:fldChar w:fldCharType="end"/>
            </w:r>
          </w:hyperlink>
        </w:p>
        <w:p w14:paraId="432AF668" w14:textId="36F0C485"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4" w:history="1">
            <w:r w:rsidR="001B2AFB" w:rsidRPr="00593C3C">
              <w:rPr>
                <w:rStyle w:val="Hyperlink"/>
                <w:rFonts w:ascii="Open Sans" w:eastAsia="Open Sans" w:hAnsi="Open Sans" w:cs="Open Sans"/>
                <w:noProof/>
                <w:color w:val="auto"/>
                <w:sz w:val="20"/>
                <w:szCs w:val="20"/>
              </w:rPr>
              <w:t>5.5.1 Informal/Real-time disciplinary meetings: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_Toc66998754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8</w:t>
            </w:r>
            <w:r w:rsidR="001B2AFB" w:rsidRPr="00593C3C">
              <w:rPr>
                <w:rFonts w:ascii="Open Sans" w:hAnsi="Open Sans" w:cs="Open Sans"/>
                <w:noProof/>
                <w:webHidden/>
                <w:sz w:val="20"/>
                <w:szCs w:val="20"/>
              </w:rPr>
              <w:fldChar w:fldCharType="end"/>
            </w:r>
          </w:hyperlink>
        </w:p>
        <w:p w14:paraId="623BCBAC" w14:textId="7249E922"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5" w:history="1">
            <w:r w:rsidR="001B2AFB" w:rsidRPr="00593C3C">
              <w:rPr>
                <w:rStyle w:val="Hyperlink"/>
                <w:rFonts w:ascii="Open Sans" w:eastAsia="Open Sans" w:hAnsi="Open Sans" w:cs="Open Sans"/>
                <w:noProof/>
                <w:color w:val="auto"/>
                <w:sz w:val="20"/>
                <w:szCs w:val="20"/>
              </w:rPr>
              <w:t>5.5.2 Formal/Disciplinary hearing:</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_Toc66998755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8</w:t>
            </w:r>
            <w:r w:rsidR="001B2AFB" w:rsidRPr="00593C3C">
              <w:rPr>
                <w:rFonts w:ascii="Open Sans" w:hAnsi="Open Sans" w:cs="Open Sans"/>
                <w:noProof/>
                <w:webHidden/>
                <w:sz w:val="20"/>
                <w:szCs w:val="20"/>
              </w:rPr>
              <w:fldChar w:fldCharType="end"/>
            </w:r>
          </w:hyperlink>
        </w:p>
        <w:p w14:paraId="2B0161CC" w14:textId="42C5142E"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6" w:history="1">
            <w:r w:rsidR="001B2AFB" w:rsidRPr="00593C3C">
              <w:rPr>
                <w:rStyle w:val="Hyperlink"/>
                <w:rFonts w:ascii="Open Sans" w:eastAsia="Open Sans" w:hAnsi="Open Sans" w:cs="Open Sans"/>
                <w:noProof/>
                <w:color w:val="auto"/>
                <w:sz w:val="20"/>
                <w:szCs w:val="20"/>
              </w:rPr>
              <w:t>5.5.3 Verbal Warning</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_Toc66998756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9</w:t>
            </w:r>
            <w:r w:rsidR="001B2AFB" w:rsidRPr="00593C3C">
              <w:rPr>
                <w:rFonts w:ascii="Open Sans" w:hAnsi="Open Sans" w:cs="Open Sans"/>
                <w:noProof/>
                <w:webHidden/>
                <w:sz w:val="20"/>
                <w:szCs w:val="20"/>
              </w:rPr>
              <w:fldChar w:fldCharType="end"/>
            </w:r>
          </w:hyperlink>
        </w:p>
        <w:p w14:paraId="6F11A08E" w14:textId="37FA0D49"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7" w:history="1">
            <w:r w:rsidR="001B2AFB" w:rsidRPr="00593C3C">
              <w:rPr>
                <w:rStyle w:val="Hyperlink"/>
                <w:rFonts w:ascii="Open Sans" w:eastAsia="Open Sans" w:hAnsi="Open Sans" w:cs="Open Sans"/>
                <w:noProof/>
                <w:color w:val="auto"/>
                <w:sz w:val="20"/>
                <w:szCs w:val="20"/>
              </w:rPr>
              <w:t>5.5.4 Written Warnings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_Toc66998757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9</w:t>
            </w:r>
            <w:r w:rsidR="001B2AFB" w:rsidRPr="00593C3C">
              <w:rPr>
                <w:rFonts w:ascii="Open Sans" w:hAnsi="Open Sans" w:cs="Open Sans"/>
                <w:noProof/>
                <w:webHidden/>
                <w:sz w:val="20"/>
                <w:szCs w:val="20"/>
              </w:rPr>
              <w:fldChar w:fldCharType="end"/>
            </w:r>
          </w:hyperlink>
        </w:p>
        <w:p w14:paraId="12495270" w14:textId="38B17FBF"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8" w:history="1">
            <w:r w:rsidR="001B2AFB" w:rsidRPr="00593C3C">
              <w:rPr>
                <w:rStyle w:val="Hyperlink"/>
                <w:rFonts w:ascii="Open Sans" w:eastAsia="Open Sans" w:hAnsi="Open Sans" w:cs="Open Sans"/>
                <w:noProof/>
                <w:color w:val="auto"/>
                <w:sz w:val="20"/>
                <w:szCs w:val="20"/>
              </w:rPr>
              <w:t>5.5.5 Final Written Warnings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_Toc66998758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9</w:t>
            </w:r>
            <w:r w:rsidR="001B2AFB" w:rsidRPr="00593C3C">
              <w:rPr>
                <w:rFonts w:ascii="Open Sans" w:hAnsi="Open Sans" w:cs="Open Sans"/>
                <w:noProof/>
                <w:webHidden/>
                <w:sz w:val="20"/>
                <w:szCs w:val="20"/>
              </w:rPr>
              <w:fldChar w:fldCharType="end"/>
            </w:r>
          </w:hyperlink>
        </w:p>
        <w:p w14:paraId="21EC4711" w14:textId="6FB514D1"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59" w:history="1">
            <w:r w:rsidR="001B2AFB" w:rsidRPr="00593C3C">
              <w:rPr>
                <w:rStyle w:val="Hyperlink"/>
                <w:rFonts w:ascii="Open Sans" w:eastAsia="Open Sans" w:hAnsi="Open Sans" w:cs="Open Sans"/>
                <w:noProof/>
                <w:color w:val="auto"/>
                <w:sz w:val="20"/>
                <w:szCs w:val="20"/>
              </w:rPr>
              <w:t>5.5.6 Demotions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_Toc66998759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10</w:t>
            </w:r>
            <w:r w:rsidR="001B2AFB" w:rsidRPr="00593C3C">
              <w:rPr>
                <w:rFonts w:ascii="Open Sans" w:hAnsi="Open Sans" w:cs="Open Sans"/>
                <w:noProof/>
                <w:webHidden/>
                <w:sz w:val="20"/>
                <w:szCs w:val="20"/>
              </w:rPr>
              <w:fldChar w:fldCharType="end"/>
            </w:r>
          </w:hyperlink>
        </w:p>
        <w:p w14:paraId="006F0962" w14:textId="5F7EDF5A" w:rsidR="001B2AFB" w:rsidRPr="00593C3C" w:rsidRDefault="0094607B">
          <w:pPr>
            <w:pStyle w:val="TOC2"/>
            <w:tabs>
              <w:tab w:val="right" w:leader="dot" w:pos="9010"/>
            </w:tabs>
            <w:rPr>
              <w:rFonts w:ascii="Open Sans" w:eastAsiaTheme="minorEastAsia" w:hAnsi="Open Sans" w:cs="Open Sans"/>
              <w:noProof/>
              <w:sz w:val="20"/>
              <w:szCs w:val="20"/>
              <w:lang w:eastAsia="en-ZA"/>
            </w:rPr>
          </w:pPr>
          <w:hyperlink w:anchor="_Toc66998760" w:history="1">
            <w:r w:rsidR="001B2AFB" w:rsidRPr="00593C3C">
              <w:rPr>
                <w:rStyle w:val="Hyperlink"/>
                <w:rFonts w:ascii="Open Sans" w:eastAsia="Open Sans" w:hAnsi="Open Sans" w:cs="Open Sans"/>
                <w:noProof/>
                <w:color w:val="auto"/>
                <w:sz w:val="20"/>
                <w:szCs w:val="20"/>
              </w:rPr>
              <w:t>5.5.7 Dismissal</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_Toc66998760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10</w:t>
            </w:r>
            <w:r w:rsidR="001B2AFB" w:rsidRPr="00593C3C">
              <w:rPr>
                <w:rFonts w:ascii="Open Sans" w:hAnsi="Open Sans" w:cs="Open Sans"/>
                <w:noProof/>
                <w:webHidden/>
                <w:sz w:val="20"/>
                <w:szCs w:val="20"/>
              </w:rPr>
              <w:fldChar w:fldCharType="end"/>
            </w:r>
          </w:hyperlink>
        </w:p>
        <w:p w14:paraId="3EC79C8A" w14:textId="647FB9E0"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61" w:history="1">
            <w:r w:rsidR="001B2AFB" w:rsidRPr="00593C3C">
              <w:rPr>
                <w:rStyle w:val="Hyperlink"/>
                <w:rFonts w:ascii="Open Sans" w:eastAsia="Open Sans" w:hAnsi="Open Sans" w:cs="Open Sans"/>
                <w:noProof/>
                <w:color w:val="auto"/>
                <w:sz w:val="20"/>
                <w:szCs w:val="20"/>
              </w:rPr>
              <w:t>5.6 ARRANGEMENTS REGARDING TERMINATION</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_Toc66998761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10</w:t>
            </w:r>
            <w:r w:rsidR="001B2AFB" w:rsidRPr="00593C3C">
              <w:rPr>
                <w:rFonts w:ascii="Open Sans" w:hAnsi="Open Sans" w:cs="Open Sans"/>
                <w:noProof/>
                <w:webHidden/>
                <w:sz w:val="20"/>
                <w:szCs w:val="20"/>
              </w:rPr>
              <w:fldChar w:fldCharType="end"/>
            </w:r>
          </w:hyperlink>
        </w:p>
        <w:p w14:paraId="0ACD2CDC" w14:textId="1EE9D385"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62" w:history="1">
            <w:r w:rsidR="001B2AFB" w:rsidRPr="00593C3C">
              <w:rPr>
                <w:rStyle w:val="Hyperlink"/>
                <w:rFonts w:ascii="Open Sans" w:eastAsia="Open Sans" w:hAnsi="Open Sans" w:cs="Open Sans"/>
                <w:noProof/>
                <w:color w:val="auto"/>
                <w:sz w:val="20"/>
                <w:szCs w:val="20"/>
              </w:rPr>
              <w:t>5.7 NO APPEALS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_Toc66998762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10</w:t>
            </w:r>
            <w:r w:rsidR="001B2AFB" w:rsidRPr="00593C3C">
              <w:rPr>
                <w:rFonts w:ascii="Open Sans" w:hAnsi="Open Sans" w:cs="Open Sans"/>
                <w:noProof/>
                <w:webHidden/>
                <w:sz w:val="20"/>
                <w:szCs w:val="20"/>
              </w:rPr>
              <w:fldChar w:fldCharType="end"/>
            </w:r>
          </w:hyperlink>
        </w:p>
        <w:p w14:paraId="7C3EA0E0" w14:textId="218002F7" w:rsidR="001B2AFB" w:rsidRPr="00593C3C" w:rsidRDefault="0094607B">
          <w:pPr>
            <w:pStyle w:val="TOC1"/>
            <w:tabs>
              <w:tab w:val="right" w:leader="dot" w:pos="9010"/>
            </w:tabs>
            <w:rPr>
              <w:rFonts w:ascii="Open Sans" w:eastAsiaTheme="minorEastAsia" w:hAnsi="Open Sans" w:cs="Open Sans"/>
              <w:noProof/>
              <w:sz w:val="20"/>
              <w:szCs w:val="20"/>
              <w:lang w:eastAsia="en-ZA"/>
            </w:rPr>
          </w:pPr>
          <w:hyperlink w:anchor="_Toc66998763" w:history="1">
            <w:r w:rsidR="001B2AFB" w:rsidRPr="00593C3C">
              <w:rPr>
                <w:rStyle w:val="Hyperlink"/>
                <w:rFonts w:ascii="Open Sans" w:eastAsia="Open Sans" w:hAnsi="Open Sans" w:cs="Open Sans"/>
                <w:noProof/>
                <w:color w:val="auto"/>
                <w:sz w:val="20"/>
                <w:szCs w:val="20"/>
              </w:rPr>
              <w:t>5.8 SANCTION GUIDELINES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_Toc66998763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10</w:t>
            </w:r>
            <w:r w:rsidR="001B2AFB" w:rsidRPr="00593C3C">
              <w:rPr>
                <w:rFonts w:ascii="Open Sans" w:hAnsi="Open Sans" w:cs="Open Sans"/>
                <w:noProof/>
                <w:webHidden/>
                <w:sz w:val="20"/>
                <w:szCs w:val="20"/>
              </w:rPr>
              <w:fldChar w:fldCharType="end"/>
            </w:r>
          </w:hyperlink>
        </w:p>
        <w:p w14:paraId="09AEB0FB" w14:textId="29FC336B" w:rsidR="001B2AFB" w:rsidRPr="00593C3C" w:rsidRDefault="0094607B">
          <w:pPr>
            <w:pStyle w:val="TOC3"/>
            <w:tabs>
              <w:tab w:val="right" w:leader="dot" w:pos="9010"/>
            </w:tabs>
            <w:rPr>
              <w:rFonts w:ascii="Open Sans" w:eastAsiaTheme="minorEastAsia" w:hAnsi="Open Sans" w:cs="Open Sans"/>
              <w:noProof/>
              <w:sz w:val="20"/>
              <w:szCs w:val="20"/>
              <w:lang w:eastAsia="en-ZA"/>
            </w:rPr>
          </w:pPr>
          <w:hyperlink w:anchor="_Toc66998764" w:history="1">
            <w:r w:rsidR="001B2AFB" w:rsidRPr="00593C3C">
              <w:rPr>
                <w:rStyle w:val="Hyperlink"/>
                <w:rFonts w:ascii="Open Sans" w:eastAsia="Open Sans" w:hAnsi="Open Sans" w:cs="Open Sans"/>
                <w:noProof/>
                <w:color w:val="auto"/>
                <w:sz w:val="20"/>
                <w:szCs w:val="20"/>
              </w:rPr>
              <w:t>ABSENTEEISM</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_Toc66998764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11</w:t>
            </w:r>
            <w:r w:rsidR="001B2AFB" w:rsidRPr="00593C3C">
              <w:rPr>
                <w:rFonts w:ascii="Open Sans" w:hAnsi="Open Sans" w:cs="Open Sans"/>
                <w:noProof/>
                <w:webHidden/>
                <w:sz w:val="20"/>
                <w:szCs w:val="20"/>
              </w:rPr>
              <w:fldChar w:fldCharType="end"/>
            </w:r>
          </w:hyperlink>
        </w:p>
        <w:p w14:paraId="0DC84D8D" w14:textId="73396428" w:rsidR="001B2AFB" w:rsidRPr="00593C3C" w:rsidRDefault="0094607B">
          <w:pPr>
            <w:pStyle w:val="TOC3"/>
            <w:tabs>
              <w:tab w:val="right" w:leader="dot" w:pos="9010"/>
            </w:tabs>
            <w:rPr>
              <w:rFonts w:ascii="Open Sans" w:eastAsiaTheme="minorEastAsia" w:hAnsi="Open Sans" w:cs="Open Sans"/>
              <w:noProof/>
              <w:sz w:val="20"/>
              <w:szCs w:val="20"/>
              <w:lang w:eastAsia="en-ZA"/>
            </w:rPr>
          </w:pPr>
          <w:hyperlink w:anchor="_Toc66998765" w:history="1">
            <w:r w:rsidR="001B2AFB" w:rsidRPr="00593C3C">
              <w:rPr>
                <w:rStyle w:val="Hyperlink"/>
                <w:rFonts w:ascii="Open Sans" w:eastAsia="Open Sans" w:hAnsi="Open Sans" w:cs="Open Sans"/>
                <w:noProof/>
                <w:color w:val="auto"/>
                <w:sz w:val="20"/>
                <w:szCs w:val="20"/>
              </w:rPr>
              <w:t>CONDUCT AND PERFORMANCE</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_Toc66998765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12</w:t>
            </w:r>
            <w:r w:rsidR="001B2AFB" w:rsidRPr="00593C3C">
              <w:rPr>
                <w:rFonts w:ascii="Open Sans" w:hAnsi="Open Sans" w:cs="Open Sans"/>
                <w:noProof/>
                <w:webHidden/>
                <w:sz w:val="20"/>
                <w:szCs w:val="20"/>
              </w:rPr>
              <w:fldChar w:fldCharType="end"/>
            </w:r>
          </w:hyperlink>
        </w:p>
        <w:p w14:paraId="5853CED2" w14:textId="364AA099" w:rsidR="001B2AFB" w:rsidRPr="00593C3C" w:rsidRDefault="0094607B">
          <w:pPr>
            <w:pStyle w:val="TOC3"/>
            <w:tabs>
              <w:tab w:val="right" w:leader="dot" w:pos="9010"/>
            </w:tabs>
            <w:rPr>
              <w:rFonts w:ascii="Open Sans" w:eastAsiaTheme="minorEastAsia" w:hAnsi="Open Sans" w:cs="Open Sans"/>
              <w:noProof/>
              <w:sz w:val="20"/>
              <w:szCs w:val="20"/>
              <w:lang w:eastAsia="en-ZA"/>
            </w:rPr>
          </w:pPr>
          <w:hyperlink w:anchor="_Toc66998766" w:history="1">
            <w:r w:rsidR="001B2AFB" w:rsidRPr="00593C3C">
              <w:rPr>
                <w:rStyle w:val="Hyperlink"/>
                <w:rFonts w:ascii="Open Sans" w:eastAsia="Open Sans" w:hAnsi="Open Sans" w:cs="Open Sans"/>
                <w:noProof/>
                <w:color w:val="auto"/>
                <w:sz w:val="20"/>
                <w:szCs w:val="20"/>
              </w:rPr>
              <w:t>INTOXICATION</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_Toc66998766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13</w:t>
            </w:r>
            <w:r w:rsidR="001B2AFB" w:rsidRPr="00593C3C">
              <w:rPr>
                <w:rFonts w:ascii="Open Sans" w:hAnsi="Open Sans" w:cs="Open Sans"/>
                <w:noProof/>
                <w:webHidden/>
                <w:sz w:val="20"/>
                <w:szCs w:val="20"/>
              </w:rPr>
              <w:fldChar w:fldCharType="end"/>
            </w:r>
          </w:hyperlink>
        </w:p>
        <w:p w14:paraId="22323BC3" w14:textId="5E9A74B3" w:rsidR="001B2AFB" w:rsidRPr="00593C3C" w:rsidRDefault="0094607B">
          <w:pPr>
            <w:pStyle w:val="TOC3"/>
            <w:tabs>
              <w:tab w:val="right" w:leader="dot" w:pos="9010"/>
            </w:tabs>
            <w:rPr>
              <w:rFonts w:ascii="Open Sans" w:eastAsiaTheme="minorEastAsia" w:hAnsi="Open Sans" w:cs="Open Sans"/>
              <w:noProof/>
              <w:sz w:val="20"/>
              <w:szCs w:val="20"/>
              <w:lang w:eastAsia="en-ZA"/>
            </w:rPr>
          </w:pPr>
          <w:hyperlink w:anchor="_Toc66998767" w:history="1">
            <w:r w:rsidR="001B2AFB" w:rsidRPr="00593C3C">
              <w:rPr>
                <w:rStyle w:val="Hyperlink"/>
                <w:rFonts w:ascii="Open Sans" w:eastAsia="Open Sans" w:hAnsi="Open Sans" w:cs="Open Sans"/>
                <w:noProof/>
                <w:color w:val="auto"/>
                <w:sz w:val="20"/>
                <w:szCs w:val="20"/>
              </w:rPr>
              <w:t>EMPLOYEE BEHAVIOUR</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_Toc66998767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14</w:t>
            </w:r>
            <w:r w:rsidR="001B2AFB" w:rsidRPr="00593C3C">
              <w:rPr>
                <w:rFonts w:ascii="Open Sans" w:hAnsi="Open Sans" w:cs="Open Sans"/>
                <w:noProof/>
                <w:webHidden/>
                <w:sz w:val="20"/>
                <w:szCs w:val="20"/>
              </w:rPr>
              <w:fldChar w:fldCharType="end"/>
            </w:r>
          </w:hyperlink>
        </w:p>
        <w:p w14:paraId="7C2B69C6" w14:textId="38B7D2EC" w:rsidR="001B2AFB" w:rsidRPr="00593C3C" w:rsidRDefault="0094607B">
          <w:pPr>
            <w:pStyle w:val="TOC1"/>
            <w:tabs>
              <w:tab w:val="left" w:pos="480"/>
              <w:tab w:val="right" w:leader="dot" w:pos="9010"/>
            </w:tabs>
            <w:rPr>
              <w:rFonts w:ascii="Open Sans" w:eastAsiaTheme="minorEastAsia" w:hAnsi="Open Sans" w:cs="Open Sans"/>
              <w:noProof/>
              <w:sz w:val="20"/>
              <w:szCs w:val="20"/>
              <w:lang w:eastAsia="en-ZA"/>
            </w:rPr>
          </w:pPr>
          <w:hyperlink w:anchor="_Toc66998768" w:history="1">
            <w:r w:rsidR="001B2AFB" w:rsidRPr="00593C3C">
              <w:rPr>
                <w:rStyle w:val="Hyperlink"/>
                <w:rFonts w:ascii="Open Sans" w:eastAsia="Open Sans" w:hAnsi="Open Sans" w:cs="Open Sans"/>
                <w:noProof/>
                <w:color w:val="auto"/>
                <w:sz w:val="20"/>
                <w:szCs w:val="20"/>
              </w:rPr>
              <w:t>6.</w:t>
            </w:r>
            <w:r w:rsidR="001B2AFB" w:rsidRPr="00593C3C">
              <w:rPr>
                <w:rFonts w:ascii="Open Sans" w:eastAsiaTheme="minorEastAsia" w:hAnsi="Open Sans" w:cs="Open Sans"/>
                <w:noProof/>
                <w:sz w:val="20"/>
                <w:szCs w:val="20"/>
                <w:lang w:eastAsia="en-ZA"/>
              </w:rPr>
              <w:tab/>
            </w:r>
            <w:r w:rsidR="001B2AFB" w:rsidRPr="00593C3C">
              <w:rPr>
                <w:rStyle w:val="Hyperlink"/>
                <w:rFonts w:ascii="Open Sans" w:eastAsia="Open Sans" w:hAnsi="Open Sans" w:cs="Open Sans"/>
                <w:noProof/>
                <w:color w:val="auto"/>
                <w:sz w:val="20"/>
                <w:szCs w:val="20"/>
              </w:rPr>
              <w:t>ASSOCIATED POLICIES</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_Toc66998768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17</w:t>
            </w:r>
            <w:r w:rsidR="001B2AFB" w:rsidRPr="00593C3C">
              <w:rPr>
                <w:rFonts w:ascii="Open Sans" w:hAnsi="Open Sans" w:cs="Open Sans"/>
                <w:noProof/>
                <w:webHidden/>
                <w:sz w:val="20"/>
                <w:szCs w:val="20"/>
              </w:rPr>
              <w:fldChar w:fldCharType="end"/>
            </w:r>
          </w:hyperlink>
        </w:p>
        <w:p w14:paraId="2885CB24" w14:textId="0F76BE5B" w:rsidR="001B2AFB" w:rsidRPr="00593C3C" w:rsidRDefault="0094607B" w:rsidP="001B2AFB">
          <w:pPr>
            <w:pStyle w:val="TOC1"/>
            <w:tabs>
              <w:tab w:val="left" w:pos="480"/>
              <w:tab w:val="right" w:leader="dot" w:pos="9010"/>
            </w:tabs>
            <w:ind w:left="480" w:hanging="480"/>
            <w:rPr>
              <w:rFonts w:ascii="Open Sans" w:eastAsiaTheme="minorEastAsia" w:hAnsi="Open Sans" w:cs="Open Sans"/>
              <w:noProof/>
              <w:sz w:val="20"/>
              <w:szCs w:val="20"/>
              <w:lang w:eastAsia="en-ZA"/>
            </w:rPr>
          </w:pPr>
          <w:hyperlink w:anchor="_Toc66998769" w:history="1">
            <w:r w:rsidR="001B2AFB" w:rsidRPr="00593C3C">
              <w:rPr>
                <w:rStyle w:val="Hyperlink"/>
                <w:rFonts w:ascii="Open Sans" w:hAnsi="Open Sans" w:cs="Open Sans"/>
                <w:noProof/>
                <w:color w:val="auto"/>
                <w:sz w:val="20"/>
                <w:szCs w:val="20"/>
              </w:rPr>
              <w:t>7.</w:t>
            </w:r>
            <w:r w:rsidR="001B2AFB" w:rsidRPr="00593C3C">
              <w:rPr>
                <w:rFonts w:ascii="Open Sans" w:eastAsiaTheme="minorEastAsia" w:hAnsi="Open Sans" w:cs="Open Sans"/>
                <w:noProof/>
                <w:sz w:val="20"/>
                <w:szCs w:val="20"/>
                <w:lang w:eastAsia="en-ZA"/>
              </w:rPr>
              <w:tab/>
            </w:r>
            <w:r w:rsidR="001B2AFB" w:rsidRPr="00593C3C">
              <w:rPr>
                <w:rStyle w:val="Hyperlink"/>
                <w:rFonts w:ascii="Open Sans" w:hAnsi="Open Sans" w:cs="Open Sans"/>
                <w:noProof/>
                <w:color w:val="auto"/>
                <w:sz w:val="20"/>
                <w:szCs w:val="20"/>
              </w:rPr>
              <w:t>EFFECTIVE DATE, DATE OF APPROVAL VERSION CONTROL AND QUALITY ASSURANCE</w:t>
            </w:r>
            <w:r w:rsidR="001B2AFB" w:rsidRPr="00593C3C">
              <w:rPr>
                <w:rFonts w:ascii="Open Sans" w:hAnsi="Open Sans" w:cs="Open Sans"/>
                <w:noProof/>
                <w:webHidden/>
                <w:sz w:val="20"/>
                <w:szCs w:val="20"/>
              </w:rPr>
              <w:tab/>
            </w:r>
            <w:r w:rsidR="001B2AFB" w:rsidRPr="00593C3C">
              <w:rPr>
                <w:rFonts w:ascii="Open Sans" w:hAnsi="Open Sans" w:cs="Open Sans"/>
                <w:noProof/>
                <w:webHidden/>
                <w:sz w:val="20"/>
                <w:szCs w:val="20"/>
              </w:rPr>
              <w:fldChar w:fldCharType="begin"/>
            </w:r>
            <w:r w:rsidR="001B2AFB" w:rsidRPr="00593C3C">
              <w:rPr>
                <w:rFonts w:ascii="Open Sans" w:hAnsi="Open Sans" w:cs="Open Sans"/>
                <w:noProof/>
                <w:webHidden/>
                <w:sz w:val="20"/>
                <w:szCs w:val="20"/>
              </w:rPr>
              <w:instrText xml:space="preserve"> PAGEREF _Toc66998769 \h </w:instrText>
            </w:r>
            <w:r w:rsidR="001B2AFB" w:rsidRPr="00593C3C">
              <w:rPr>
                <w:rFonts w:ascii="Open Sans" w:hAnsi="Open Sans" w:cs="Open Sans"/>
                <w:noProof/>
                <w:webHidden/>
                <w:sz w:val="20"/>
                <w:szCs w:val="20"/>
              </w:rPr>
            </w:r>
            <w:r w:rsidR="001B2AFB" w:rsidRPr="00593C3C">
              <w:rPr>
                <w:rFonts w:ascii="Open Sans" w:hAnsi="Open Sans" w:cs="Open Sans"/>
                <w:noProof/>
                <w:webHidden/>
                <w:sz w:val="20"/>
                <w:szCs w:val="20"/>
              </w:rPr>
              <w:fldChar w:fldCharType="separate"/>
            </w:r>
            <w:r w:rsidR="00D172CE" w:rsidRPr="00593C3C">
              <w:rPr>
                <w:rFonts w:ascii="Open Sans" w:hAnsi="Open Sans" w:cs="Open Sans"/>
                <w:noProof/>
                <w:webHidden/>
                <w:sz w:val="20"/>
                <w:szCs w:val="20"/>
              </w:rPr>
              <w:t>17</w:t>
            </w:r>
            <w:r w:rsidR="001B2AFB" w:rsidRPr="00593C3C">
              <w:rPr>
                <w:rFonts w:ascii="Open Sans" w:hAnsi="Open Sans" w:cs="Open Sans"/>
                <w:noProof/>
                <w:webHidden/>
                <w:sz w:val="20"/>
                <w:szCs w:val="20"/>
              </w:rPr>
              <w:fldChar w:fldCharType="end"/>
            </w:r>
          </w:hyperlink>
        </w:p>
        <w:p w14:paraId="624A21DB" w14:textId="2FCEE172" w:rsidR="009511BC" w:rsidRPr="00593C3C" w:rsidRDefault="009511BC" w:rsidP="374B49F2">
          <w:pPr>
            <w:rPr>
              <w:rFonts w:ascii="Open Sans" w:eastAsia="Open Sans" w:hAnsi="Open Sans" w:cs="Open Sans"/>
            </w:rPr>
          </w:pPr>
          <w:r w:rsidRPr="00593C3C">
            <w:rPr>
              <w:rFonts w:ascii="Open Sans" w:hAnsi="Open Sans" w:cs="Open Sans"/>
              <w:noProof/>
              <w:sz w:val="20"/>
              <w:szCs w:val="20"/>
            </w:rPr>
            <w:fldChar w:fldCharType="end"/>
          </w:r>
        </w:p>
      </w:sdtContent>
    </w:sdt>
    <w:p w14:paraId="70503E07" w14:textId="66BEDDB9" w:rsidR="005A40C3" w:rsidRPr="00593C3C" w:rsidRDefault="005A40C3" w:rsidP="374B49F2">
      <w:pPr>
        <w:rPr>
          <w:rFonts w:ascii="Open Sans" w:eastAsia="Open Sans" w:hAnsi="Open Sans" w:cs="Open Sans"/>
          <w:b/>
          <w:bCs/>
          <w:sz w:val="20"/>
          <w:szCs w:val="20"/>
        </w:rPr>
      </w:pPr>
      <w:r w:rsidRPr="00593C3C">
        <w:rPr>
          <w:rFonts w:ascii="Open Sans" w:eastAsia="Open Sans" w:hAnsi="Open Sans" w:cs="Open Sans"/>
          <w:b/>
          <w:bCs/>
          <w:sz w:val="20"/>
          <w:szCs w:val="20"/>
        </w:rPr>
        <w:br w:type="page"/>
      </w:r>
    </w:p>
    <w:p w14:paraId="7F355A65" w14:textId="44C1ED11" w:rsidR="00A65566" w:rsidRPr="00593C3C" w:rsidRDefault="374B49F2" w:rsidP="008A255F">
      <w:pPr>
        <w:pStyle w:val="Heading1"/>
        <w:numPr>
          <w:ilvl w:val="0"/>
          <w:numId w:val="12"/>
        </w:numPr>
        <w:spacing w:before="0" w:line="360" w:lineRule="auto"/>
        <w:ind w:left="-284" w:right="-761" w:hanging="425"/>
        <w:rPr>
          <w:rFonts w:ascii="Open Sans" w:eastAsia="Open Sans" w:hAnsi="Open Sans" w:cs="Open Sans"/>
          <w:b/>
          <w:bCs/>
          <w:color w:val="auto"/>
          <w:sz w:val="20"/>
          <w:szCs w:val="20"/>
        </w:rPr>
      </w:pPr>
      <w:bookmarkStart w:id="0" w:name="_Toc66998741"/>
      <w:bookmarkStart w:id="1" w:name="_Toc65055478"/>
      <w:r w:rsidRPr="00593C3C">
        <w:rPr>
          <w:rFonts w:ascii="Open Sans" w:eastAsia="Open Sans" w:hAnsi="Open Sans" w:cs="Open Sans"/>
          <w:b/>
          <w:bCs/>
          <w:color w:val="auto"/>
          <w:sz w:val="20"/>
          <w:szCs w:val="20"/>
        </w:rPr>
        <w:lastRenderedPageBreak/>
        <w:t>PURPOSE</w:t>
      </w:r>
      <w:bookmarkEnd w:id="0"/>
      <w:r w:rsidRPr="00593C3C">
        <w:rPr>
          <w:rFonts w:ascii="Open Sans" w:eastAsia="Open Sans" w:hAnsi="Open Sans" w:cs="Open Sans"/>
          <w:b/>
          <w:bCs/>
          <w:color w:val="auto"/>
          <w:sz w:val="20"/>
          <w:szCs w:val="20"/>
        </w:rPr>
        <w:t xml:space="preserve"> </w:t>
      </w:r>
      <w:bookmarkEnd w:id="1"/>
    </w:p>
    <w:p w14:paraId="09DABD30" w14:textId="4429FE45" w:rsidR="00A65566" w:rsidRPr="00593C3C" w:rsidRDefault="374B49F2" w:rsidP="008A255F">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This Policy serves as a guideline for both management and employees with reference to what will be deemed as irregular conduct.  It spells out how the CHIETA will deal with any occurrences of misconduct and gives guidelines as to the disciplinary measures which may be imposed.  The Disciplinary Policy must be applied consistently and fairly to all employees of the CHIETA.  Each employee shall have a right to a fair and impartial investigation and disciplinary hearing, prior to any disciplinary action being taken against him/her.</w:t>
      </w:r>
    </w:p>
    <w:p w14:paraId="7B164195" w14:textId="77777777" w:rsidR="00963371" w:rsidRPr="00593C3C" w:rsidRDefault="00963371" w:rsidP="008A255F">
      <w:pPr>
        <w:spacing w:line="360" w:lineRule="auto"/>
        <w:ind w:left="-284" w:right="-761"/>
        <w:jc w:val="both"/>
        <w:rPr>
          <w:rFonts w:ascii="Open Sans" w:eastAsia="Open Sans" w:hAnsi="Open Sans" w:cs="Open Sans"/>
          <w:sz w:val="20"/>
          <w:szCs w:val="20"/>
        </w:rPr>
      </w:pPr>
    </w:p>
    <w:p w14:paraId="2CC37F07" w14:textId="1364272B" w:rsidR="00A65566" w:rsidRPr="00593C3C" w:rsidRDefault="374B49F2" w:rsidP="008A255F">
      <w:pPr>
        <w:pStyle w:val="Heading1"/>
        <w:numPr>
          <w:ilvl w:val="0"/>
          <w:numId w:val="12"/>
        </w:numPr>
        <w:spacing w:before="0" w:line="360" w:lineRule="auto"/>
        <w:ind w:left="-284" w:hanging="425"/>
        <w:rPr>
          <w:rFonts w:ascii="Open Sans" w:eastAsia="Open Sans" w:hAnsi="Open Sans" w:cs="Open Sans"/>
          <w:b/>
          <w:bCs/>
          <w:color w:val="auto"/>
          <w:sz w:val="20"/>
          <w:szCs w:val="20"/>
        </w:rPr>
      </w:pPr>
      <w:bookmarkStart w:id="2" w:name="_Toc65055477"/>
      <w:bookmarkStart w:id="3" w:name="_Toc66998742"/>
      <w:r w:rsidRPr="00593C3C">
        <w:rPr>
          <w:rFonts w:ascii="Open Sans" w:eastAsia="Open Sans" w:hAnsi="Open Sans" w:cs="Open Sans"/>
          <w:b/>
          <w:bCs/>
          <w:color w:val="auto"/>
          <w:sz w:val="20"/>
          <w:szCs w:val="20"/>
        </w:rPr>
        <w:t>OBJECTIVE</w:t>
      </w:r>
      <w:bookmarkEnd w:id="2"/>
      <w:bookmarkEnd w:id="3"/>
    </w:p>
    <w:p w14:paraId="6F5A56D2" w14:textId="77777777" w:rsidR="00570C1C" w:rsidRPr="00593C3C" w:rsidRDefault="374B49F2" w:rsidP="008A255F">
      <w:pPr>
        <w:pStyle w:val="ListParagraph"/>
        <w:numPr>
          <w:ilvl w:val="1"/>
          <w:numId w:val="12"/>
        </w:numPr>
        <w:spacing w:line="360" w:lineRule="auto"/>
        <w:ind w:left="284" w:right="-761" w:hanging="568"/>
        <w:jc w:val="both"/>
        <w:rPr>
          <w:rFonts w:ascii="Open Sans" w:eastAsia="Open Sans" w:hAnsi="Open Sans" w:cs="Open Sans"/>
          <w:sz w:val="20"/>
          <w:szCs w:val="20"/>
        </w:rPr>
      </w:pPr>
      <w:r w:rsidRPr="00593C3C">
        <w:rPr>
          <w:rFonts w:ascii="Open Sans" w:eastAsia="Open Sans" w:hAnsi="Open Sans" w:cs="Open Sans"/>
          <w:sz w:val="20"/>
          <w:szCs w:val="20"/>
        </w:rPr>
        <w:t>The applying of discipline is designed to correct the employee's behaviour, in response to a perceived misdemeanour or wrongdoing by that employee.  The actions the employer finds inappropriate to the business procedures and policies will most likely lead to that employee either being verbally reprimanded (if the transgression allegedly committed is minor and warrants a warning) or be subjected to a disciplinary hearing (if the misconduct allegedly committed is severe and warrants a hearing)</w:t>
      </w:r>
      <w:r w:rsidR="00570C1C" w:rsidRPr="00593C3C">
        <w:rPr>
          <w:rFonts w:ascii="Open Sans" w:eastAsia="Open Sans" w:hAnsi="Open Sans" w:cs="Open Sans"/>
          <w:sz w:val="20"/>
          <w:szCs w:val="20"/>
        </w:rPr>
        <w:t>.</w:t>
      </w:r>
    </w:p>
    <w:p w14:paraId="027C1387" w14:textId="1B1E2ABD" w:rsidR="00A65566" w:rsidRPr="00593C3C" w:rsidRDefault="374B49F2" w:rsidP="00B21903">
      <w:pPr>
        <w:pStyle w:val="ListParagraph"/>
        <w:numPr>
          <w:ilvl w:val="1"/>
          <w:numId w:val="12"/>
        </w:numPr>
        <w:spacing w:line="360" w:lineRule="auto"/>
        <w:ind w:left="284" w:right="-761" w:hanging="568"/>
        <w:jc w:val="both"/>
        <w:rPr>
          <w:rFonts w:ascii="Open Sans" w:eastAsia="Open Sans" w:hAnsi="Open Sans" w:cs="Open Sans"/>
          <w:sz w:val="20"/>
          <w:szCs w:val="20"/>
        </w:rPr>
      </w:pPr>
      <w:r w:rsidRPr="00593C3C">
        <w:rPr>
          <w:rFonts w:ascii="Open Sans" w:eastAsia="Open Sans" w:hAnsi="Open Sans" w:cs="Open Sans"/>
          <w:sz w:val="20"/>
          <w:szCs w:val="20"/>
        </w:rPr>
        <w:t xml:space="preserve">In instances of misconduct, where the employee is found guilty after following a fair procedure, the sanction imposed may range from a verbal warning to dismissal, depending on the seriousness of the offence and the circumstances surrounding the commission of that offence and other factors as decided by the Chairperson of the Hearing. </w:t>
      </w:r>
    </w:p>
    <w:p w14:paraId="45F93309" w14:textId="04A61385" w:rsidR="00A65566" w:rsidRPr="00593C3C" w:rsidRDefault="374B49F2" w:rsidP="008A255F">
      <w:pPr>
        <w:pStyle w:val="ListParagraph"/>
        <w:numPr>
          <w:ilvl w:val="1"/>
          <w:numId w:val="12"/>
        </w:numPr>
        <w:spacing w:line="360" w:lineRule="auto"/>
        <w:ind w:left="284" w:right="-761" w:hanging="568"/>
        <w:jc w:val="both"/>
        <w:rPr>
          <w:rFonts w:ascii="Open Sans" w:eastAsia="Open Sans" w:hAnsi="Open Sans" w:cs="Open Sans"/>
          <w:sz w:val="20"/>
          <w:szCs w:val="20"/>
        </w:rPr>
      </w:pPr>
      <w:r w:rsidRPr="00593C3C">
        <w:rPr>
          <w:rFonts w:ascii="Open Sans" w:eastAsia="Open Sans" w:hAnsi="Open Sans" w:cs="Open Sans"/>
          <w:sz w:val="20"/>
          <w:szCs w:val="20"/>
        </w:rPr>
        <w:t>The seriousness of the misconduct will determine how the offence will be dealt with.  The employer follows the principles of corrective and progressive discipline.</w:t>
      </w:r>
    </w:p>
    <w:p w14:paraId="590F106F" w14:textId="3FC9045A" w:rsidR="00A65566" w:rsidRPr="00593C3C" w:rsidRDefault="374B49F2" w:rsidP="008A255F">
      <w:pPr>
        <w:pStyle w:val="Heading1"/>
        <w:numPr>
          <w:ilvl w:val="0"/>
          <w:numId w:val="12"/>
        </w:numPr>
        <w:spacing w:before="0" w:line="360" w:lineRule="auto"/>
        <w:ind w:left="-284" w:hanging="425"/>
        <w:rPr>
          <w:rFonts w:ascii="Open Sans" w:eastAsia="Open Sans" w:hAnsi="Open Sans" w:cs="Open Sans"/>
          <w:b/>
          <w:bCs/>
          <w:color w:val="auto"/>
          <w:sz w:val="20"/>
          <w:szCs w:val="20"/>
        </w:rPr>
      </w:pPr>
      <w:bookmarkStart w:id="4" w:name="_Toc66998743"/>
      <w:r w:rsidRPr="00593C3C">
        <w:rPr>
          <w:rFonts w:ascii="Open Sans" w:eastAsia="Open Sans" w:hAnsi="Open Sans" w:cs="Open Sans"/>
          <w:b/>
          <w:bCs/>
          <w:color w:val="auto"/>
          <w:sz w:val="20"/>
          <w:szCs w:val="20"/>
        </w:rPr>
        <w:t>SCOPE</w:t>
      </w:r>
      <w:bookmarkEnd w:id="4"/>
    </w:p>
    <w:p w14:paraId="7E7CFD19" w14:textId="250931AF" w:rsidR="00A65566" w:rsidRPr="00593C3C" w:rsidRDefault="374B49F2" w:rsidP="008A255F">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This Disciplinary Policy and behavioural guidelines apply to all the employees of the CHIETA. All forms of disciplinary hearings should be dealt with at the time of infringement, but always within a reasonable time after gaining knowledge of occurrence.</w:t>
      </w:r>
    </w:p>
    <w:p w14:paraId="132F3B26" w14:textId="77777777" w:rsidR="002D639C" w:rsidRPr="00593C3C" w:rsidRDefault="374B49F2" w:rsidP="008A255F">
      <w:pPr>
        <w:pStyle w:val="Heading1"/>
        <w:numPr>
          <w:ilvl w:val="0"/>
          <w:numId w:val="12"/>
        </w:numPr>
        <w:spacing w:before="0" w:line="360" w:lineRule="auto"/>
        <w:ind w:left="-284" w:hanging="425"/>
        <w:rPr>
          <w:rFonts w:ascii="Open Sans" w:eastAsia="Open Sans" w:hAnsi="Open Sans" w:cs="Open Sans"/>
          <w:b/>
          <w:bCs/>
          <w:color w:val="auto"/>
          <w:sz w:val="20"/>
          <w:szCs w:val="20"/>
        </w:rPr>
      </w:pPr>
      <w:bookmarkStart w:id="5" w:name="_Toc65055476"/>
      <w:bookmarkStart w:id="6" w:name="_Toc66998744"/>
      <w:r w:rsidRPr="00593C3C">
        <w:rPr>
          <w:rFonts w:ascii="Open Sans" w:eastAsia="Open Sans" w:hAnsi="Open Sans" w:cs="Open Sans"/>
          <w:b/>
          <w:bCs/>
          <w:color w:val="auto"/>
          <w:sz w:val="20"/>
          <w:szCs w:val="20"/>
        </w:rPr>
        <w:t>DEFINITIONS AND TERMS</w:t>
      </w:r>
      <w:bookmarkEnd w:id="5"/>
      <w:bookmarkEnd w:id="6"/>
    </w:p>
    <w:p w14:paraId="1F997DA2" w14:textId="77777777" w:rsidR="002D639C" w:rsidRPr="00593C3C" w:rsidRDefault="374B49F2" w:rsidP="008A255F">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 xml:space="preserve">Aggravating factors </w:t>
      </w:r>
      <w:r w:rsidRPr="00593C3C">
        <w:rPr>
          <w:rFonts w:ascii="Open Sans" w:eastAsia="Open Sans" w:hAnsi="Open Sans" w:cs="Open Sans"/>
          <w:sz w:val="20"/>
          <w:szCs w:val="20"/>
        </w:rPr>
        <w:t>means those factors that the Initiator can bring to the fore during a disciplinary hearing which increase the severity of the misconduct committed</w:t>
      </w:r>
      <w:r w:rsidRPr="00593C3C">
        <w:rPr>
          <w:rFonts w:ascii="Open Sans" w:eastAsia="Open Sans" w:hAnsi="Open Sans" w:cs="Open Sans"/>
          <w:b/>
          <w:bCs/>
          <w:sz w:val="20"/>
          <w:szCs w:val="20"/>
        </w:rPr>
        <w:t>.</w:t>
      </w:r>
    </w:p>
    <w:p w14:paraId="5E75698B"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Disciplinary Policy/ The Policy</w:t>
      </w:r>
      <w:r w:rsidRPr="00593C3C">
        <w:rPr>
          <w:rFonts w:ascii="Open Sans" w:eastAsia="Open Sans" w:hAnsi="Open Sans" w:cs="Open Sans"/>
          <w:sz w:val="20"/>
          <w:szCs w:val="20"/>
        </w:rPr>
        <w:t xml:space="preserve"> means the CHIETA Disciplinary Policy</w:t>
      </w:r>
      <w:r w:rsidRPr="00593C3C">
        <w:rPr>
          <w:rFonts w:ascii="Open Sans" w:eastAsia="Open Sans" w:hAnsi="Open Sans" w:cs="Open Sans"/>
          <w:b/>
          <w:bCs/>
          <w:sz w:val="20"/>
          <w:szCs w:val="20"/>
        </w:rPr>
        <w:t>.</w:t>
      </w:r>
    </w:p>
    <w:p w14:paraId="595EF474"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sz w:val="20"/>
          <w:szCs w:val="20"/>
        </w:rPr>
      </w:pPr>
      <w:r w:rsidRPr="00593C3C">
        <w:rPr>
          <w:rFonts w:ascii="Open Sans" w:eastAsia="Open Sans" w:hAnsi="Open Sans" w:cs="Open Sans"/>
          <w:b/>
          <w:bCs/>
          <w:sz w:val="20"/>
          <w:szCs w:val="20"/>
        </w:rPr>
        <w:t xml:space="preserve">CCMA </w:t>
      </w:r>
      <w:r w:rsidRPr="00593C3C">
        <w:rPr>
          <w:rFonts w:ascii="Open Sans" w:eastAsia="Open Sans" w:hAnsi="Open Sans" w:cs="Open Sans"/>
          <w:sz w:val="20"/>
          <w:szCs w:val="20"/>
        </w:rPr>
        <w:t>means the Commission for Conciliation, Mediation and Arbitration.</w:t>
      </w:r>
    </w:p>
    <w:p w14:paraId="2AD4E2C1"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sz w:val="20"/>
          <w:szCs w:val="20"/>
        </w:rPr>
      </w:pPr>
      <w:r w:rsidRPr="00593C3C">
        <w:rPr>
          <w:rFonts w:ascii="Open Sans" w:eastAsia="Open Sans" w:hAnsi="Open Sans" w:cs="Open Sans"/>
          <w:b/>
          <w:bCs/>
          <w:sz w:val="20"/>
          <w:szCs w:val="20"/>
        </w:rPr>
        <w:t xml:space="preserve">Dismissal </w:t>
      </w:r>
      <w:r w:rsidRPr="00593C3C">
        <w:rPr>
          <w:rFonts w:ascii="Open Sans" w:eastAsia="Open Sans" w:hAnsi="Open Sans" w:cs="Open Sans"/>
          <w:sz w:val="20"/>
          <w:szCs w:val="20"/>
        </w:rPr>
        <w:t>means the termination of the employee’s contract of employment with or without notice.</w:t>
      </w:r>
    </w:p>
    <w:p w14:paraId="440BCD12"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lastRenderedPageBreak/>
        <w:t xml:space="preserve">Employee </w:t>
      </w:r>
      <w:r w:rsidRPr="00593C3C">
        <w:rPr>
          <w:rFonts w:ascii="Open Sans" w:eastAsia="Open Sans" w:hAnsi="Open Sans" w:cs="Open Sans"/>
          <w:sz w:val="20"/>
          <w:szCs w:val="20"/>
        </w:rPr>
        <w:t>mean any person employed by CHIETA, including Interns, Fixed term employees, Permanent employees, and includes the Executives.</w:t>
      </w:r>
    </w:p>
    <w:p w14:paraId="13C705E8"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 xml:space="preserve">Employee representative </w:t>
      </w:r>
      <w:r w:rsidRPr="00593C3C">
        <w:rPr>
          <w:rFonts w:ascii="Open Sans" w:eastAsia="Open Sans" w:hAnsi="Open Sans" w:cs="Open Sans"/>
          <w:sz w:val="20"/>
          <w:szCs w:val="20"/>
        </w:rPr>
        <w:t>means an employee of CHIETA who has been chosen by the Employee to represent him/her in a disciplinary hearing.</w:t>
      </w:r>
    </w:p>
    <w:p w14:paraId="553A4B01"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 xml:space="preserve">Employer </w:t>
      </w:r>
      <w:r w:rsidRPr="00593C3C">
        <w:rPr>
          <w:rFonts w:ascii="Open Sans" w:eastAsia="Open Sans" w:hAnsi="Open Sans" w:cs="Open Sans"/>
          <w:sz w:val="20"/>
          <w:szCs w:val="20"/>
        </w:rPr>
        <w:t>means the CHIETA.</w:t>
      </w:r>
    </w:p>
    <w:p w14:paraId="385C4845"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 xml:space="preserve">External chairperson </w:t>
      </w:r>
      <w:r w:rsidRPr="00593C3C">
        <w:rPr>
          <w:rFonts w:ascii="Open Sans" w:eastAsia="Open Sans" w:hAnsi="Open Sans" w:cs="Open Sans"/>
          <w:sz w:val="20"/>
          <w:szCs w:val="20"/>
        </w:rPr>
        <w:t>means a chairperson appointed by the CHIETA to preside over a disciplinary hearing and who is legally qualified</w:t>
      </w:r>
      <w:r w:rsidRPr="00593C3C">
        <w:rPr>
          <w:rFonts w:ascii="Open Sans" w:eastAsia="Open Sans" w:hAnsi="Open Sans" w:cs="Open Sans"/>
          <w:b/>
          <w:bCs/>
          <w:sz w:val="20"/>
          <w:szCs w:val="20"/>
        </w:rPr>
        <w:t>.</w:t>
      </w:r>
    </w:p>
    <w:p w14:paraId="474D4FEA"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sz w:val="20"/>
          <w:szCs w:val="20"/>
        </w:rPr>
      </w:pPr>
      <w:r w:rsidRPr="00593C3C">
        <w:rPr>
          <w:rFonts w:ascii="Open Sans" w:eastAsia="Open Sans" w:hAnsi="Open Sans" w:cs="Open Sans"/>
          <w:b/>
          <w:bCs/>
          <w:sz w:val="20"/>
          <w:szCs w:val="20"/>
        </w:rPr>
        <w:t xml:space="preserve">Initiator </w:t>
      </w:r>
      <w:r w:rsidRPr="00593C3C">
        <w:rPr>
          <w:rFonts w:ascii="Open Sans" w:eastAsia="Open Sans" w:hAnsi="Open Sans" w:cs="Open Sans"/>
          <w:sz w:val="20"/>
          <w:szCs w:val="20"/>
        </w:rPr>
        <w:t>means a person, be it an employee of CHIETA or an external person who is appointed by CHIETA to present and/or prosecute the CHIETA’s case and lead evidence at a disciplinary hearing.</w:t>
      </w:r>
    </w:p>
    <w:p w14:paraId="7BFF9D78"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 xml:space="preserve">Legal representative </w:t>
      </w:r>
      <w:r w:rsidRPr="00593C3C">
        <w:rPr>
          <w:rFonts w:ascii="Open Sans" w:eastAsia="Open Sans" w:hAnsi="Open Sans" w:cs="Open Sans"/>
          <w:sz w:val="20"/>
          <w:szCs w:val="20"/>
        </w:rPr>
        <w:t>means a person who is legally qualified to practice as an attorney or an advocate in any court of law in the Republic of South Africa.</w:t>
      </w:r>
    </w:p>
    <w:p w14:paraId="18490027"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 xml:space="preserve">Misconduct </w:t>
      </w:r>
      <w:r w:rsidRPr="00593C3C">
        <w:rPr>
          <w:rFonts w:ascii="Open Sans" w:eastAsia="Open Sans" w:hAnsi="Open Sans" w:cs="Open Sans"/>
          <w:sz w:val="20"/>
          <w:szCs w:val="20"/>
        </w:rPr>
        <w:t>means any conduct by the employee which is not tolerated by the CHIETA and which is sanctioned as such in terms of the CHIETA’s Disciplinary Policy.</w:t>
      </w:r>
    </w:p>
    <w:p w14:paraId="43979FE0"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sz w:val="20"/>
          <w:szCs w:val="20"/>
        </w:rPr>
      </w:pPr>
      <w:r w:rsidRPr="00593C3C">
        <w:rPr>
          <w:rFonts w:ascii="Open Sans" w:eastAsia="Open Sans" w:hAnsi="Open Sans" w:cs="Open Sans"/>
          <w:b/>
          <w:bCs/>
          <w:sz w:val="20"/>
          <w:szCs w:val="20"/>
        </w:rPr>
        <w:t xml:space="preserve">Mitigating factors </w:t>
      </w:r>
      <w:r w:rsidRPr="00593C3C">
        <w:rPr>
          <w:rFonts w:ascii="Open Sans" w:eastAsia="Open Sans" w:hAnsi="Open Sans" w:cs="Open Sans"/>
          <w:sz w:val="20"/>
          <w:szCs w:val="20"/>
        </w:rPr>
        <w:t>means those factors that the employee who is appearing at a disciplinary hearing can present to try and reduce or lessen the alleged misconduct committed.</w:t>
      </w:r>
    </w:p>
    <w:p w14:paraId="2ADD27B2" w14:textId="77777777" w:rsidR="002D639C" w:rsidRPr="00593C3C" w:rsidRDefault="374B49F2" w:rsidP="00B21903">
      <w:pPr>
        <w:pStyle w:val="ListParagraph"/>
        <w:numPr>
          <w:ilvl w:val="1"/>
          <w:numId w:val="12"/>
        </w:numPr>
        <w:spacing w:line="360" w:lineRule="auto"/>
        <w:ind w:left="284" w:right="-761" w:hanging="567"/>
        <w:jc w:val="both"/>
        <w:rPr>
          <w:rFonts w:ascii="Open Sans" w:eastAsia="Open Sans" w:hAnsi="Open Sans" w:cs="Open Sans"/>
          <w:b/>
          <w:bCs/>
          <w:sz w:val="20"/>
          <w:szCs w:val="20"/>
        </w:rPr>
      </w:pPr>
      <w:r w:rsidRPr="00593C3C">
        <w:rPr>
          <w:rFonts w:ascii="Open Sans" w:eastAsia="Open Sans" w:hAnsi="Open Sans" w:cs="Open Sans"/>
          <w:b/>
          <w:bCs/>
          <w:sz w:val="20"/>
          <w:szCs w:val="20"/>
        </w:rPr>
        <w:t xml:space="preserve">Warning </w:t>
      </w:r>
      <w:r w:rsidRPr="00593C3C">
        <w:rPr>
          <w:rFonts w:ascii="Open Sans" w:eastAsia="Open Sans" w:hAnsi="Open Sans" w:cs="Open Sans"/>
          <w:sz w:val="20"/>
          <w:szCs w:val="20"/>
        </w:rPr>
        <w:t>means a reprimand issued by the CHIETA falling short of dismissal.</w:t>
      </w:r>
    </w:p>
    <w:p w14:paraId="7339A4BF" w14:textId="47FAD635" w:rsidR="002D639C" w:rsidRPr="00593C3C" w:rsidRDefault="374B49F2" w:rsidP="008A255F">
      <w:pPr>
        <w:pStyle w:val="ListParagraph"/>
        <w:numPr>
          <w:ilvl w:val="1"/>
          <w:numId w:val="12"/>
        </w:numPr>
        <w:spacing w:line="360" w:lineRule="auto"/>
        <w:ind w:left="284" w:right="-761" w:hanging="567"/>
        <w:jc w:val="both"/>
        <w:rPr>
          <w:rFonts w:ascii="Open Sans" w:eastAsia="Open Sans" w:hAnsi="Open Sans" w:cs="Open Sans"/>
          <w:sz w:val="20"/>
          <w:szCs w:val="20"/>
        </w:rPr>
      </w:pPr>
      <w:r w:rsidRPr="00593C3C">
        <w:rPr>
          <w:rFonts w:ascii="Open Sans" w:eastAsia="Open Sans" w:hAnsi="Open Sans" w:cs="Open Sans"/>
          <w:b/>
          <w:bCs/>
          <w:sz w:val="20"/>
          <w:szCs w:val="20"/>
        </w:rPr>
        <w:t xml:space="preserve">Witness </w:t>
      </w:r>
      <w:r w:rsidRPr="00593C3C">
        <w:rPr>
          <w:rFonts w:ascii="Open Sans" w:eastAsia="Open Sans" w:hAnsi="Open Sans" w:cs="Open Sans"/>
          <w:sz w:val="20"/>
          <w:szCs w:val="20"/>
        </w:rPr>
        <w:t>means any person who is called to give evidence at a disciplinary hearing.</w:t>
      </w:r>
    </w:p>
    <w:p w14:paraId="71A4331C" w14:textId="038728EC" w:rsidR="00B41335" w:rsidRPr="00593C3C" w:rsidRDefault="374B49F2" w:rsidP="008A255F">
      <w:pPr>
        <w:pStyle w:val="Heading1"/>
        <w:numPr>
          <w:ilvl w:val="0"/>
          <w:numId w:val="12"/>
        </w:numPr>
        <w:spacing w:before="0" w:line="360" w:lineRule="auto"/>
        <w:ind w:left="-284" w:hanging="425"/>
        <w:rPr>
          <w:rFonts w:ascii="Open Sans" w:eastAsia="Open Sans" w:hAnsi="Open Sans" w:cs="Open Sans"/>
          <w:b/>
          <w:bCs/>
          <w:color w:val="auto"/>
          <w:sz w:val="20"/>
          <w:szCs w:val="20"/>
        </w:rPr>
      </w:pPr>
      <w:bookmarkStart w:id="7" w:name="_Toc66998745"/>
      <w:r w:rsidRPr="00593C3C">
        <w:rPr>
          <w:rFonts w:ascii="Open Sans" w:eastAsia="Open Sans" w:hAnsi="Open Sans" w:cs="Open Sans"/>
          <w:b/>
          <w:bCs/>
          <w:color w:val="auto"/>
          <w:sz w:val="20"/>
          <w:szCs w:val="20"/>
        </w:rPr>
        <w:t>POLICY STATEMENT</w:t>
      </w:r>
      <w:bookmarkEnd w:id="7"/>
    </w:p>
    <w:p w14:paraId="1E5E8EEA" w14:textId="50CD098F" w:rsidR="001E3FAC" w:rsidRPr="00593C3C" w:rsidRDefault="374B49F2" w:rsidP="008A255F">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Chemical Industries Education and Training Authority (CHIETA) expects its employees to comply with various rules, regulations, and policies of the CHIETA and carry out all reasonable and lawful instructions given to them by their managers and to behave in an orderly manner. The CHIETA further expects all its employees to attend to work punctually and be available for the hours of work that they are contracted to perform the various duties agreed to between them and the CHIETA. All employees are further expected to comply with all health and safety regulations and further agree to being searched and having their properties searched as they enter or exit the CHIETA premises.  </w:t>
      </w:r>
      <w:r w:rsidR="001E3FAC" w:rsidRPr="00593C3C">
        <w:rPr>
          <w:rFonts w:ascii="Open Sans" w:hAnsi="Open Sans" w:cs="Open Sans"/>
          <w:sz w:val="20"/>
          <w:szCs w:val="20"/>
        </w:rPr>
        <w:tab/>
      </w:r>
    </w:p>
    <w:p w14:paraId="1ECFF892" w14:textId="6BD34A22" w:rsidR="00B41335" w:rsidRPr="00593C3C" w:rsidRDefault="374B49F2" w:rsidP="008A255F">
      <w:pPr>
        <w:pStyle w:val="Heading1"/>
        <w:spacing w:before="0" w:line="360" w:lineRule="auto"/>
        <w:ind w:left="284" w:hanging="568"/>
        <w:rPr>
          <w:rFonts w:ascii="Open Sans" w:hAnsi="Open Sans" w:cs="Open Sans"/>
          <w:b/>
          <w:bCs/>
          <w:color w:val="auto"/>
          <w:sz w:val="20"/>
          <w:szCs w:val="20"/>
        </w:rPr>
      </w:pPr>
      <w:bookmarkStart w:id="8" w:name="_Toc65055479"/>
      <w:bookmarkStart w:id="9" w:name="_Toc66998746"/>
      <w:r w:rsidRPr="00593C3C">
        <w:rPr>
          <w:rFonts w:ascii="Open Sans" w:eastAsia="Open Sans" w:hAnsi="Open Sans" w:cs="Open Sans"/>
          <w:b/>
          <w:bCs/>
          <w:color w:val="auto"/>
          <w:sz w:val="20"/>
          <w:szCs w:val="20"/>
        </w:rPr>
        <w:t xml:space="preserve">5.1 </w:t>
      </w:r>
      <w:r w:rsidR="00B21903"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CODE OF ETHICS AND CONDUCT</w:t>
      </w:r>
      <w:bookmarkEnd w:id="8"/>
      <w:bookmarkEnd w:id="9"/>
    </w:p>
    <w:p w14:paraId="5DE1806A" w14:textId="66FCD24B" w:rsidR="00B41335" w:rsidRPr="00593C3C" w:rsidRDefault="374B49F2" w:rsidP="008A255F">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The CHIETA has adopted a Code of Ethics and Conduct and expects all </w:t>
      </w:r>
      <w:ins w:id="10" w:author="Lerato Ramahuta" w:date="2024-07-23T10:03:00Z" w16du:dateUtc="2024-07-23T08:03:00Z">
        <w:r w:rsidR="00593C3C">
          <w:rPr>
            <w:rFonts w:ascii="Open Sans" w:eastAsia="Open Sans" w:hAnsi="Open Sans" w:cs="Open Sans"/>
            <w:sz w:val="20"/>
            <w:szCs w:val="20"/>
          </w:rPr>
          <w:t xml:space="preserve">its </w:t>
        </w:r>
      </w:ins>
      <w:del w:id="11" w:author="Lerato Ramahuta" w:date="2024-07-23T10:03:00Z" w16du:dateUtc="2024-07-23T08:03:00Z">
        <w:r w:rsidRPr="00593C3C" w:rsidDel="00593C3C">
          <w:rPr>
            <w:rFonts w:ascii="Open Sans" w:eastAsia="Open Sans" w:hAnsi="Open Sans" w:cs="Open Sans"/>
            <w:sz w:val="20"/>
            <w:szCs w:val="20"/>
          </w:rPr>
          <w:delText xml:space="preserve">directors, managers, and </w:delText>
        </w:r>
      </w:del>
      <w:r w:rsidRPr="00593C3C">
        <w:rPr>
          <w:rFonts w:ascii="Open Sans" w:eastAsia="Open Sans" w:hAnsi="Open Sans" w:cs="Open Sans"/>
          <w:sz w:val="20"/>
          <w:szCs w:val="20"/>
        </w:rPr>
        <w:t>employees to subscribe to and abide by the principles set out therein.  Contravention of the values and principles contained therein constitutes a disciplinary offence and non-compliance may lead to dismissal. The CHIETA acknowledges that non-compliance to the Code of Ethics constitute misconduct.</w:t>
      </w:r>
    </w:p>
    <w:p w14:paraId="598D1F41" w14:textId="7DBB4C93" w:rsidR="00172B6F" w:rsidRPr="00593C3C" w:rsidRDefault="374B49F2" w:rsidP="008B512D">
      <w:pPr>
        <w:pStyle w:val="Heading1"/>
        <w:spacing w:before="0" w:line="360" w:lineRule="auto"/>
        <w:ind w:left="284" w:hanging="568"/>
        <w:rPr>
          <w:rFonts w:ascii="Open Sans" w:hAnsi="Open Sans" w:cs="Open Sans"/>
          <w:b/>
          <w:bCs/>
          <w:color w:val="auto"/>
          <w:sz w:val="20"/>
          <w:szCs w:val="20"/>
        </w:rPr>
      </w:pPr>
      <w:bookmarkStart w:id="12" w:name="_Toc65055480"/>
      <w:bookmarkStart w:id="13" w:name="_Toc66998747"/>
      <w:r w:rsidRPr="00593C3C">
        <w:rPr>
          <w:rFonts w:ascii="Open Sans" w:eastAsia="Open Sans" w:hAnsi="Open Sans" w:cs="Open Sans"/>
          <w:b/>
          <w:bCs/>
          <w:color w:val="auto"/>
          <w:sz w:val="20"/>
          <w:szCs w:val="20"/>
        </w:rPr>
        <w:lastRenderedPageBreak/>
        <w:t xml:space="preserve">5.2 </w:t>
      </w:r>
      <w:r w:rsidR="000E1FB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SUSPENSION PENDING OUTCOME OF A DISCIPLINARY ENQUIRY</w:t>
      </w:r>
      <w:bookmarkEnd w:id="12"/>
      <w:bookmarkEnd w:id="13"/>
    </w:p>
    <w:p w14:paraId="49CA3BB9" w14:textId="611FA0FE" w:rsidR="00172B6F" w:rsidRPr="00593C3C" w:rsidRDefault="374B49F2" w:rsidP="008B512D">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If the CHIETA deems it necessary during the investigation into any misconduct allegedly committed by an employee, the employee may be suspended from work on full pay with benefits until the investigation or disciplinary enquiry is concluded.</w:t>
      </w:r>
    </w:p>
    <w:p w14:paraId="6E621586" w14:textId="14595F31" w:rsidR="00172B6F" w:rsidRPr="00593C3C" w:rsidRDefault="374B49F2" w:rsidP="000E1FB9">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The CHIETA will have the right to suspend an employee, with full pay, prior to the determination of disciplinary action where, in the opinion of management, an alleged offence by an employee is regarded as serious, or the continued presence of the employee at the CHIETA’s premises may prejudice the interests of the CHIETA, the employee, other employees, or hamper investigations.</w:t>
      </w:r>
    </w:p>
    <w:p w14:paraId="1EC29005" w14:textId="77777777" w:rsidR="00172B6F" w:rsidRPr="00593C3C" w:rsidRDefault="374B49F2" w:rsidP="000E1FB9">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Suspension will be considered in the following circumstances:</w:t>
      </w:r>
    </w:p>
    <w:p w14:paraId="2C925E37" w14:textId="2441D82A" w:rsidR="00172B6F" w:rsidRPr="00593C3C" w:rsidRDefault="374B49F2" w:rsidP="000E1FB9">
      <w:pPr>
        <w:pStyle w:val="ListParagraph"/>
        <w:numPr>
          <w:ilvl w:val="0"/>
          <w:numId w:val="13"/>
        </w:numPr>
        <w:spacing w:line="360" w:lineRule="auto"/>
        <w:ind w:left="851" w:right="-761" w:hanging="425"/>
        <w:jc w:val="both"/>
        <w:rPr>
          <w:rFonts w:ascii="Open Sans" w:eastAsia="Open Sans" w:hAnsi="Open Sans" w:cs="Open Sans"/>
          <w:sz w:val="20"/>
          <w:szCs w:val="20"/>
        </w:rPr>
      </w:pPr>
      <w:r w:rsidRPr="00593C3C">
        <w:rPr>
          <w:rFonts w:ascii="Open Sans" w:eastAsia="Open Sans" w:hAnsi="Open Sans" w:cs="Open Sans"/>
          <w:sz w:val="20"/>
          <w:szCs w:val="20"/>
        </w:rPr>
        <w:t xml:space="preserve">If it is considered that the employee may interfere with the investigation or witnesses. </w:t>
      </w:r>
    </w:p>
    <w:p w14:paraId="25779CF1" w14:textId="643E3A1E" w:rsidR="001E3F0D" w:rsidRPr="00593C3C" w:rsidRDefault="374B49F2" w:rsidP="000E1FB9">
      <w:pPr>
        <w:pStyle w:val="ListParagraph"/>
        <w:numPr>
          <w:ilvl w:val="0"/>
          <w:numId w:val="13"/>
        </w:numPr>
        <w:spacing w:line="360" w:lineRule="auto"/>
        <w:ind w:left="851" w:right="-761" w:hanging="425"/>
        <w:jc w:val="both"/>
        <w:rPr>
          <w:rFonts w:ascii="Open Sans" w:eastAsia="Open Sans" w:hAnsi="Open Sans" w:cs="Open Sans"/>
          <w:sz w:val="20"/>
          <w:szCs w:val="20"/>
        </w:rPr>
      </w:pPr>
      <w:r w:rsidRPr="00593C3C">
        <w:rPr>
          <w:rFonts w:ascii="Open Sans" w:eastAsia="Open Sans" w:hAnsi="Open Sans" w:cs="Open Sans"/>
          <w:sz w:val="20"/>
          <w:szCs w:val="20"/>
        </w:rPr>
        <w:t>if there is a risk that the employee may tamper with or destroy evidence.</w:t>
      </w:r>
    </w:p>
    <w:p w14:paraId="06353E33" w14:textId="50ACE605" w:rsidR="00172B6F" w:rsidRPr="00593C3C" w:rsidRDefault="374B49F2" w:rsidP="000E1FB9">
      <w:pPr>
        <w:pStyle w:val="ListParagraph"/>
        <w:numPr>
          <w:ilvl w:val="0"/>
          <w:numId w:val="13"/>
        </w:numPr>
        <w:spacing w:line="360" w:lineRule="auto"/>
        <w:ind w:left="851" w:right="-761" w:hanging="425"/>
        <w:jc w:val="both"/>
        <w:rPr>
          <w:rFonts w:ascii="Open Sans" w:eastAsia="Open Sans" w:hAnsi="Open Sans" w:cs="Open Sans"/>
          <w:sz w:val="20"/>
          <w:szCs w:val="20"/>
        </w:rPr>
      </w:pPr>
      <w:r w:rsidRPr="00593C3C">
        <w:rPr>
          <w:rFonts w:ascii="Open Sans" w:eastAsia="Open Sans" w:hAnsi="Open Sans" w:cs="Open Sans"/>
          <w:sz w:val="20"/>
          <w:szCs w:val="20"/>
        </w:rPr>
        <w:t>to prevent a re-occurrence of the conduct in question or to limit the CHIETA’s potential losses or damages; or</w:t>
      </w:r>
    </w:p>
    <w:p w14:paraId="439FD250" w14:textId="50EFFCA5" w:rsidR="00172B6F" w:rsidRPr="00593C3C" w:rsidRDefault="374B49F2" w:rsidP="000E1FB9">
      <w:pPr>
        <w:pStyle w:val="ListParagraph"/>
        <w:numPr>
          <w:ilvl w:val="0"/>
          <w:numId w:val="13"/>
        </w:numPr>
        <w:spacing w:line="360" w:lineRule="auto"/>
        <w:ind w:left="851" w:right="-761" w:hanging="425"/>
        <w:jc w:val="both"/>
        <w:rPr>
          <w:rFonts w:ascii="Open Sans" w:eastAsia="Open Sans" w:hAnsi="Open Sans" w:cs="Open Sans"/>
          <w:sz w:val="20"/>
          <w:szCs w:val="20"/>
        </w:rPr>
      </w:pPr>
      <w:r w:rsidRPr="00593C3C">
        <w:rPr>
          <w:rFonts w:ascii="Open Sans" w:eastAsia="Open Sans" w:hAnsi="Open Sans" w:cs="Open Sans"/>
          <w:sz w:val="20"/>
          <w:szCs w:val="20"/>
        </w:rPr>
        <w:t>Where the allegations against the employee are considered so serious that, if proven, it may lead to summary dismissal; or</w:t>
      </w:r>
    </w:p>
    <w:p w14:paraId="65543235" w14:textId="2B83C757" w:rsidR="00172B6F" w:rsidRPr="00593C3C" w:rsidRDefault="374B49F2" w:rsidP="000E1FB9">
      <w:pPr>
        <w:pStyle w:val="ListParagraph"/>
        <w:numPr>
          <w:ilvl w:val="0"/>
          <w:numId w:val="13"/>
        </w:numPr>
        <w:spacing w:line="360" w:lineRule="auto"/>
        <w:ind w:left="851" w:right="-761" w:hanging="425"/>
        <w:jc w:val="both"/>
        <w:rPr>
          <w:rFonts w:ascii="Open Sans" w:eastAsia="Open Sans" w:hAnsi="Open Sans" w:cs="Open Sans"/>
          <w:sz w:val="20"/>
          <w:szCs w:val="20"/>
        </w:rPr>
      </w:pPr>
      <w:r w:rsidRPr="00593C3C">
        <w:rPr>
          <w:rFonts w:ascii="Open Sans" w:eastAsia="Open Sans" w:hAnsi="Open Sans" w:cs="Open Sans"/>
          <w:sz w:val="20"/>
          <w:szCs w:val="20"/>
        </w:rPr>
        <w:t>When in the discretion of the Company, it is considered that suspension is appropriate in the circumstances; or</w:t>
      </w:r>
    </w:p>
    <w:p w14:paraId="6A1711B7" w14:textId="3B4787F3" w:rsidR="00172B6F" w:rsidRPr="00593C3C" w:rsidRDefault="374B49F2" w:rsidP="000E1FB9">
      <w:pPr>
        <w:pStyle w:val="ListParagraph"/>
        <w:numPr>
          <w:ilvl w:val="0"/>
          <w:numId w:val="13"/>
        </w:numPr>
        <w:spacing w:line="360" w:lineRule="auto"/>
        <w:ind w:left="851" w:right="-761" w:hanging="425"/>
        <w:jc w:val="both"/>
        <w:rPr>
          <w:rFonts w:ascii="Open Sans" w:eastAsia="Open Sans" w:hAnsi="Open Sans" w:cs="Open Sans"/>
          <w:sz w:val="20"/>
          <w:szCs w:val="20"/>
        </w:rPr>
      </w:pPr>
      <w:r w:rsidRPr="00593C3C">
        <w:rPr>
          <w:rFonts w:ascii="Open Sans" w:eastAsia="Open Sans" w:hAnsi="Open Sans" w:cs="Open Sans"/>
          <w:sz w:val="20"/>
          <w:szCs w:val="20"/>
        </w:rPr>
        <w:t>The company may consider other reasonable measures short of suspension for e.g., temporary revoking of mandates / signing powers</w:t>
      </w:r>
      <w:del w:id="14" w:author="Lerato Ramahuta" w:date="2024-07-23T10:07:00Z" w16du:dateUtc="2024-07-23T08:07:00Z">
        <w:r w:rsidRPr="00593C3C" w:rsidDel="00593C3C">
          <w:rPr>
            <w:rFonts w:ascii="Open Sans" w:eastAsia="Open Sans" w:hAnsi="Open Sans" w:cs="Open Sans"/>
            <w:sz w:val="20"/>
            <w:szCs w:val="20"/>
          </w:rPr>
          <w:delText>, and these measures were considered as insufficient</w:delText>
        </w:r>
      </w:del>
      <w:r w:rsidRPr="00593C3C">
        <w:rPr>
          <w:rFonts w:ascii="Open Sans" w:eastAsia="Open Sans" w:hAnsi="Open Sans" w:cs="Open Sans"/>
          <w:sz w:val="20"/>
          <w:szCs w:val="20"/>
        </w:rPr>
        <w:t>.</w:t>
      </w:r>
    </w:p>
    <w:p w14:paraId="62BF03D0" w14:textId="76C7B6F3" w:rsidR="00997CAB" w:rsidRPr="00593C3C" w:rsidRDefault="374B49F2" w:rsidP="000E1FB9">
      <w:pPr>
        <w:spacing w:line="360" w:lineRule="auto"/>
        <w:ind w:left="284"/>
        <w:jc w:val="both"/>
        <w:rPr>
          <w:rFonts w:ascii="Open Sans" w:eastAsia="Open Sans" w:hAnsi="Open Sans" w:cs="Open Sans"/>
          <w:sz w:val="20"/>
          <w:szCs w:val="20"/>
        </w:rPr>
      </w:pPr>
      <w:r w:rsidRPr="00593C3C">
        <w:rPr>
          <w:rFonts w:ascii="Open Sans" w:eastAsia="Open Sans" w:hAnsi="Open Sans" w:cs="Open Sans"/>
          <w:sz w:val="20"/>
          <w:szCs w:val="20"/>
        </w:rPr>
        <w:t>If the employee is dismissed following the enquiry, the employee’s pay entitlement will cease on the date of his or her dismissal.</w:t>
      </w:r>
    </w:p>
    <w:p w14:paraId="571A7102" w14:textId="49040A71" w:rsidR="00B41335" w:rsidRPr="00593C3C" w:rsidRDefault="374B49F2" w:rsidP="008B512D">
      <w:pPr>
        <w:pStyle w:val="Heading1"/>
        <w:spacing w:before="0" w:line="360" w:lineRule="auto"/>
        <w:ind w:left="284" w:hanging="568"/>
        <w:rPr>
          <w:rFonts w:ascii="Open Sans" w:hAnsi="Open Sans" w:cs="Open Sans"/>
          <w:b/>
          <w:bCs/>
          <w:color w:val="auto"/>
          <w:sz w:val="20"/>
          <w:szCs w:val="20"/>
        </w:rPr>
      </w:pPr>
      <w:bookmarkStart w:id="15" w:name="_Toc65055481"/>
      <w:bookmarkStart w:id="16" w:name="_Toc66998748"/>
      <w:r w:rsidRPr="00593C3C">
        <w:rPr>
          <w:rFonts w:ascii="Open Sans" w:eastAsia="Open Sans" w:hAnsi="Open Sans" w:cs="Open Sans"/>
          <w:b/>
          <w:bCs/>
          <w:color w:val="auto"/>
          <w:sz w:val="20"/>
          <w:szCs w:val="20"/>
        </w:rPr>
        <w:t xml:space="preserve">5.3 </w:t>
      </w:r>
      <w:r w:rsidR="000E1FB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DIFFERENT GROUNDS FOR TERMINATION OF THE EMPLOYMENT CONTRACT</w:t>
      </w:r>
      <w:bookmarkEnd w:id="15"/>
      <w:bookmarkEnd w:id="16"/>
    </w:p>
    <w:p w14:paraId="1E9706FE" w14:textId="57748874" w:rsidR="00B41335" w:rsidRPr="00593C3C" w:rsidRDefault="374B49F2" w:rsidP="008B512D">
      <w:pPr>
        <w:pStyle w:val="Heading2"/>
        <w:spacing w:before="0" w:line="360" w:lineRule="auto"/>
        <w:ind w:left="992" w:hanging="709"/>
        <w:rPr>
          <w:rFonts w:ascii="Open Sans" w:hAnsi="Open Sans" w:cs="Open Sans"/>
          <w:b/>
          <w:bCs/>
          <w:color w:val="auto"/>
          <w:sz w:val="20"/>
          <w:szCs w:val="20"/>
        </w:rPr>
      </w:pPr>
      <w:bookmarkStart w:id="17" w:name="_Toc65055482"/>
      <w:bookmarkStart w:id="18" w:name="_Toc66998749"/>
      <w:r w:rsidRPr="00593C3C">
        <w:rPr>
          <w:rFonts w:ascii="Open Sans" w:eastAsia="Open Sans" w:hAnsi="Open Sans" w:cs="Open Sans"/>
          <w:b/>
          <w:bCs/>
          <w:color w:val="auto"/>
          <w:sz w:val="20"/>
          <w:szCs w:val="20"/>
        </w:rPr>
        <w:t xml:space="preserve">5.3.1 </w:t>
      </w:r>
      <w:r w:rsidR="000E1FB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MISCONDUCT</w:t>
      </w:r>
      <w:bookmarkEnd w:id="17"/>
      <w:bookmarkEnd w:id="18"/>
    </w:p>
    <w:p w14:paraId="7F9C959D" w14:textId="15700D90" w:rsidR="00997CAB" w:rsidRPr="00593C3C" w:rsidRDefault="374B49F2" w:rsidP="008B512D">
      <w:pPr>
        <w:spacing w:line="360" w:lineRule="auto"/>
        <w:ind w:left="992"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Misconduct is one of the grounds in law that justifies an employer terminating the contract of employment of an employee.  Misconduct means that an employee did not comply with the rules of the employer, usually set out in an employee’s contract or in a policy or a disciplinary policy of the company, however, there may be other instances of misconduct that fall outside this scope and which are recognised in law.  </w:t>
      </w:r>
    </w:p>
    <w:p w14:paraId="22F3F739" w14:textId="52944024" w:rsidR="00B41335" w:rsidRPr="00593C3C" w:rsidRDefault="374B49F2" w:rsidP="000E1FB9">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For a disciplinary action for reasons related to misconduct to be fair, the dismissal must be:</w:t>
      </w:r>
    </w:p>
    <w:p w14:paraId="712C4EA4" w14:textId="407A75C5" w:rsidR="00B41335" w:rsidRPr="00593C3C" w:rsidRDefault="374B49F2" w:rsidP="000E1FB9">
      <w:pPr>
        <w:pStyle w:val="ListParagraph"/>
        <w:numPr>
          <w:ilvl w:val="0"/>
          <w:numId w:val="16"/>
        </w:numPr>
        <w:spacing w:line="360" w:lineRule="auto"/>
        <w:ind w:left="1418" w:right="-761" w:hanging="425"/>
        <w:jc w:val="both"/>
        <w:rPr>
          <w:rFonts w:ascii="Open Sans" w:eastAsia="Open Sans" w:hAnsi="Open Sans" w:cs="Open Sans"/>
          <w:sz w:val="20"/>
          <w:szCs w:val="20"/>
        </w:rPr>
      </w:pPr>
      <w:r w:rsidRPr="00593C3C">
        <w:rPr>
          <w:rFonts w:ascii="Open Sans" w:eastAsia="Open Sans" w:hAnsi="Open Sans" w:cs="Open Sans"/>
          <w:b/>
          <w:bCs/>
          <w:sz w:val="20"/>
          <w:szCs w:val="20"/>
        </w:rPr>
        <w:t>Substantively fair</w:t>
      </w:r>
      <w:r w:rsidRPr="00593C3C">
        <w:rPr>
          <w:rFonts w:ascii="Open Sans" w:eastAsia="Open Sans" w:hAnsi="Open Sans" w:cs="Open Sans"/>
          <w:sz w:val="20"/>
          <w:szCs w:val="20"/>
        </w:rPr>
        <w:t xml:space="preserve"> - there must be a valid reason in law and supported by the evidence for the termination of the contract of employment.  The facts of each case will determine </w:t>
      </w:r>
      <w:r w:rsidRPr="00593C3C">
        <w:rPr>
          <w:rFonts w:ascii="Open Sans" w:eastAsia="Open Sans" w:hAnsi="Open Sans" w:cs="Open Sans"/>
          <w:sz w:val="20"/>
          <w:szCs w:val="20"/>
        </w:rPr>
        <w:lastRenderedPageBreak/>
        <w:t>whether the dismissal is for a fair reason and whether dismissal is the appropriate penalty; and</w:t>
      </w:r>
    </w:p>
    <w:p w14:paraId="1467B7CC" w14:textId="4E4D4A23" w:rsidR="00B41335" w:rsidRPr="00593C3C" w:rsidRDefault="374B49F2" w:rsidP="000E1FB9">
      <w:pPr>
        <w:pStyle w:val="ListParagraph"/>
        <w:numPr>
          <w:ilvl w:val="0"/>
          <w:numId w:val="16"/>
        </w:numPr>
        <w:spacing w:line="360" w:lineRule="auto"/>
        <w:ind w:left="1418" w:right="-761" w:hanging="425"/>
        <w:jc w:val="both"/>
        <w:rPr>
          <w:rFonts w:ascii="Open Sans" w:eastAsia="Open Sans" w:hAnsi="Open Sans" w:cs="Open Sans"/>
          <w:sz w:val="20"/>
          <w:szCs w:val="20"/>
        </w:rPr>
      </w:pPr>
      <w:r w:rsidRPr="00593C3C">
        <w:rPr>
          <w:rFonts w:ascii="Open Sans" w:eastAsia="Open Sans" w:hAnsi="Open Sans" w:cs="Open Sans"/>
          <w:b/>
          <w:bCs/>
          <w:sz w:val="20"/>
          <w:szCs w:val="20"/>
        </w:rPr>
        <w:t>Procedurally fair</w:t>
      </w:r>
      <w:r w:rsidRPr="00593C3C">
        <w:rPr>
          <w:rFonts w:ascii="Open Sans" w:eastAsia="Open Sans" w:hAnsi="Open Sans" w:cs="Open Sans"/>
          <w:sz w:val="20"/>
          <w:szCs w:val="20"/>
        </w:rPr>
        <w:t xml:space="preserve"> - the dismissal must be affected in a procedurally fair manner which simply entails that the employee be given the opportunity to answer any charges (audi alteram partem) and there will be no expectation to a fully-fledged hearing taking place in each case.  It will also be open to the Company in certain cases to deal with such matters, where appropriate, on written exchanges.</w:t>
      </w:r>
    </w:p>
    <w:p w14:paraId="6A02D929" w14:textId="75F4271D" w:rsidR="00B41335" w:rsidRPr="00593C3C" w:rsidRDefault="374B49F2" w:rsidP="008B512D">
      <w:pPr>
        <w:pStyle w:val="Heading2"/>
        <w:spacing w:before="0" w:line="360" w:lineRule="auto"/>
        <w:ind w:left="992" w:hanging="709"/>
        <w:rPr>
          <w:rFonts w:ascii="Open Sans" w:hAnsi="Open Sans" w:cs="Open Sans"/>
          <w:b/>
          <w:bCs/>
          <w:color w:val="auto"/>
          <w:sz w:val="20"/>
          <w:szCs w:val="20"/>
        </w:rPr>
      </w:pPr>
      <w:bookmarkStart w:id="19" w:name="_Toc65055483"/>
      <w:bookmarkStart w:id="20" w:name="_Toc66998750"/>
      <w:r w:rsidRPr="00593C3C">
        <w:rPr>
          <w:rFonts w:ascii="Open Sans" w:eastAsia="Open Sans" w:hAnsi="Open Sans" w:cs="Open Sans"/>
          <w:b/>
          <w:bCs/>
          <w:color w:val="auto"/>
          <w:sz w:val="20"/>
          <w:szCs w:val="20"/>
        </w:rPr>
        <w:t xml:space="preserve">5.3.2 </w:t>
      </w:r>
      <w:r w:rsidR="000E1FB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DESERTION OR ABSCONDMENT</w:t>
      </w:r>
      <w:bookmarkEnd w:id="19"/>
      <w:bookmarkEnd w:id="20"/>
    </w:p>
    <w:p w14:paraId="0A51E1C0" w14:textId="492ECD5F" w:rsidR="00B41335" w:rsidRPr="00593C3C" w:rsidRDefault="374B49F2" w:rsidP="008B512D">
      <w:pPr>
        <w:spacing w:line="360" w:lineRule="auto"/>
        <w:ind w:left="992" w:right="-761"/>
        <w:jc w:val="both"/>
        <w:rPr>
          <w:rFonts w:ascii="Open Sans" w:eastAsia="Open Sans" w:hAnsi="Open Sans" w:cs="Open Sans"/>
          <w:sz w:val="20"/>
          <w:szCs w:val="20"/>
        </w:rPr>
      </w:pPr>
      <w:r w:rsidRPr="00593C3C">
        <w:rPr>
          <w:rFonts w:ascii="Open Sans" w:eastAsia="Open Sans" w:hAnsi="Open Sans" w:cs="Open Sans"/>
          <w:sz w:val="20"/>
          <w:szCs w:val="20"/>
        </w:rPr>
        <w:t>An employee will be deemed to have deserted and/or absconded if he/she is absent from duty for a period exceeding three (3) days without providing a valid reason for such absence or without permission.  The employer will warn an employee on the third consecutive day of absence of the consequences of his/her absence. The offence is still punishable if the employee returns before disciplinary action is taken.</w:t>
      </w:r>
      <w:ins w:id="21" w:author="Lerato Ramahuta" w:date="2024-07-23T10:14:00Z" w16du:dateUtc="2024-07-23T08:14:00Z">
        <w:r w:rsidR="00BC013D">
          <w:rPr>
            <w:rFonts w:ascii="Open Sans" w:eastAsia="Open Sans" w:hAnsi="Open Sans" w:cs="Open Sans"/>
            <w:sz w:val="20"/>
            <w:szCs w:val="20"/>
          </w:rPr>
          <w:t xml:space="preserve"> </w:t>
        </w:r>
        <w:r w:rsidR="00BC013D" w:rsidRPr="00BC013D">
          <w:rPr>
            <w:rFonts w:ascii="Open Sans" w:eastAsia="Open Sans" w:hAnsi="Open Sans" w:cs="Open Sans"/>
            <w:sz w:val="20"/>
            <w:szCs w:val="20"/>
            <w:highlight w:val="yellow"/>
            <w:rPrChange w:id="22" w:author="Lerato Ramahuta" w:date="2024-07-23T10:14:00Z" w16du:dateUtc="2024-07-23T08:14:00Z">
              <w:rPr>
                <w:rFonts w:ascii="Open Sans" w:eastAsia="Open Sans" w:hAnsi="Open Sans" w:cs="Open Sans"/>
                <w:sz w:val="20"/>
                <w:szCs w:val="20"/>
              </w:rPr>
            </w:rPrChange>
          </w:rPr>
          <w:t>XXX</w:t>
        </w:r>
      </w:ins>
    </w:p>
    <w:p w14:paraId="4650382E" w14:textId="795B4F83" w:rsidR="00B41335" w:rsidRPr="00593C3C" w:rsidRDefault="374B49F2" w:rsidP="008B512D">
      <w:pPr>
        <w:pStyle w:val="Heading2"/>
        <w:spacing w:before="0" w:line="360" w:lineRule="auto"/>
        <w:ind w:left="993" w:hanging="709"/>
        <w:rPr>
          <w:rFonts w:ascii="Open Sans" w:hAnsi="Open Sans" w:cs="Open Sans"/>
          <w:b/>
          <w:bCs/>
          <w:color w:val="auto"/>
          <w:sz w:val="20"/>
          <w:szCs w:val="20"/>
        </w:rPr>
      </w:pPr>
      <w:bookmarkStart w:id="23" w:name="_Toc65055484"/>
      <w:bookmarkStart w:id="24" w:name="_Toc66998751"/>
      <w:r w:rsidRPr="00593C3C">
        <w:rPr>
          <w:rFonts w:ascii="Open Sans" w:eastAsia="Open Sans" w:hAnsi="Open Sans" w:cs="Open Sans"/>
          <w:b/>
          <w:bCs/>
          <w:color w:val="auto"/>
          <w:sz w:val="20"/>
          <w:szCs w:val="20"/>
        </w:rPr>
        <w:t xml:space="preserve">5.3.3 </w:t>
      </w:r>
      <w:r w:rsidR="000E1FB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INCAPACITY</w:t>
      </w:r>
      <w:bookmarkEnd w:id="23"/>
      <w:bookmarkEnd w:id="24"/>
    </w:p>
    <w:p w14:paraId="0E8805E2" w14:textId="405873A6" w:rsidR="00B41335" w:rsidRPr="00593C3C" w:rsidRDefault="374B49F2" w:rsidP="008B512D">
      <w:pPr>
        <w:spacing w:line="360" w:lineRule="auto"/>
        <w:ind w:left="1843" w:hanging="850"/>
        <w:jc w:val="both"/>
        <w:rPr>
          <w:rFonts w:ascii="Open Sans" w:hAnsi="Open Sans" w:cs="Open Sans"/>
          <w:b/>
          <w:bCs/>
          <w:sz w:val="20"/>
          <w:szCs w:val="20"/>
        </w:rPr>
      </w:pPr>
      <w:r w:rsidRPr="00593C3C">
        <w:rPr>
          <w:rFonts w:ascii="Open Sans" w:eastAsia="Open Sans" w:hAnsi="Open Sans" w:cs="Open Sans"/>
          <w:b/>
          <w:bCs/>
          <w:sz w:val="20"/>
          <w:szCs w:val="20"/>
        </w:rPr>
        <w:t xml:space="preserve">5.3.3.1 </w:t>
      </w:r>
      <w:r w:rsidR="000E1FB9" w:rsidRPr="00593C3C">
        <w:rPr>
          <w:rFonts w:ascii="Open Sans" w:eastAsia="Open Sans" w:hAnsi="Open Sans" w:cs="Open Sans"/>
          <w:b/>
          <w:bCs/>
          <w:sz w:val="20"/>
          <w:szCs w:val="20"/>
        </w:rPr>
        <w:tab/>
      </w:r>
      <w:r w:rsidRPr="00593C3C">
        <w:rPr>
          <w:rFonts w:ascii="Open Sans" w:eastAsia="Open Sans" w:hAnsi="Open Sans" w:cs="Open Sans"/>
          <w:b/>
          <w:bCs/>
          <w:sz w:val="20"/>
          <w:szCs w:val="20"/>
        </w:rPr>
        <w:t>Poor Work Performance</w:t>
      </w:r>
    </w:p>
    <w:p w14:paraId="13565DB6" w14:textId="70A08165" w:rsidR="00B41335" w:rsidRPr="00593C3C" w:rsidRDefault="374B49F2" w:rsidP="000E1FB9">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t>Poor performance is a form of incapacity.  It can also be described as incompetence, lack of skill and/or knowledge, incompatibility, bad attitude, carelessness, inaccuracy, incomplete work, poor social performance, and failure to comply with reasonable standards.</w:t>
      </w:r>
    </w:p>
    <w:p w14:paraId="7355C1D7" w14:textId="44D79C72" w:rsidR="00B41335" w:rsidRPr="00593C3C" w:rsidRDefault="374B49F2" w:rsidP="000E1FB9">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t>Poor work performance includes, but is not limited to, sloppiness, non-compliance with return dates and incomplete work.  Poor work performance will be dealt with similarly to minor transgressions.</w:t>
      </w:r>
    </w:p>
    <w:p w14:paraId="35467A65" w14:textId="77665B52" w:rsidR="00997CAB" w:rsidRPr="00593C3C" w:rsidRDefault="374B49F2" w:rsidP="000E1FB9">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In a case of repeated, patterned transgressions of any kind over a prolonged period, the employer will be entitled to subject the employee to a disciplinary enquiry.  In such a case, the employee will be charged with poor work performance as a serious transgression. </w:t>
      </w:r>
    </w:p>
    <w:p w14:paraId="3BFA542F" w14:textId="118848D4" w:rsidR="00B41335" w:rsidRPr="00593C3C" w:rsidRDefault="374B49F2" w:rsidP="000E1FB9">
      <w:pPr>
        <w:spacing w:line="360" w:lineRule="auto"/>
        <w:ind w:left="1843" w:hanging="850"/>
        <w:jc w:val="both"/>
        <w:rPr>
          <w:rFonts w:ascii="Open Sans" w:hAnsi="Open Sans" w:cs="Open Sans"/>
          <w:b/>
          <w:bCs/>
          <w:sz w:val="20"/>
          <w:szCs w:val="20"/>
        </w:rPr>
      </w:pPr>
      <w:r w:rsidRPr="00593C3C">
        <w:rPr>
          <w:rFonts w:ascii="Open Sans" w:eastAsia="Open Sans" w:hAnsi="Open Sans" w:cs="Open Sans"/>
          <w:b/>
          <w:bCs/>
          <w:sz w:val="20"/>
          <w:szCs w:val="20"/>
        </w:rPr>
        <w:t>5.3.3.2</w:t>
      </w:r>
      <w:r w:rsidR="000E1FB9" w:rsidRPr="00593C3C">
        <w:rPr>
          <w:rFonts w:ascii="Open Sans" w:eastAsia="Open Sans" w:hAnsi="Open Sans" w:cs="Open Sans"/>
          <w:b/>
          <w:bCs/>
          <w:sz w:val="20"/>
          <w:szCs w:val="20"/>
        </w:rPr>
        <w:tab/>
      </w:r>
      <w:r w:rsidRPr="00593C3C">
        <w:rPr>
          <w:rFonts w:ascii="Open Sans" w:eastAsia="Open Sans" w:hAnsi="Open Sans" w:cs="Open Sans"/>
          <w:b/>
          <w:bCs/>
          <w:sz w:val="20"/>
          <w:szCs w:val="20"/>
        </w:rPr>
        <w:t>DISABILITY, ILL HEALTH, OR INJURY</w:t>
      </w:r>
    </w:p>
    <w:p w14:paraId="0D7C6B50" w14:textId="5A669E62" w:rsidR="00B41335" w:rsidRPr="00593C3C" w:rsidRDefault="374B49F2" w:rsidP="008B512D">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t>Disability is not misconduct but is a form of incapacity that may lead to the termination of the employment contract.  Two types of disability are distinguished, i.e., disability due to diseases, which may be temporary or permanent, and disability on judicial grounds.</w:t>
      </w:r>
    </w:p>
    <w:p w14:paraId="675AEB19" w14:textId="551DD27E" w:rsidR="00B41335" w:rsidRPr="00593C3C" w:rsidRDefault="374B49F2" w:rsidP="008B512D">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lastRenderedPageBreak/>
        <w:t>When an employee becomes disabled due to disease, the probability of recuperation will be considered and leave without remuneration may be granted for a period agreed upon.  CHIETA may thereafter consider dismissal with notice, considering the type of work which is to be done and the impact of the employee’s continued illness will have on it.</w:t>
      </w:r>
    </w:p>
    <w:p w14:paraId="353BD330" w14:textId="02D124BB" w:rsidR="004A6E82" w:rsidRPr="00593C3C" w:rsidRDefault="374B49F2" w:rsidP="008B512D">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t>If an employee becomes unable to attend work due to legal procedures, for e.g., if he/she is detained, CHIETA may consider this as a breach of the employment contract and dismiss such an employee after considering the reason for detention as well as the (expected) duration thereof.</w:t>
      </w:r>
    </w:p>
    <w:p w14:paraId="4D7CBF91" w14:textId="4F904F70" w:rsidR="00997CAB" w:rsidRPr="00593C3C" w:rsidRDefault="374B49F2" w:rsidP="008B512D">
      <w:pPr>
        <w:spacing w:line="360" w:lineRule="auto"/>
        <w:ind w:left="1843" w:hanging="850"/>
        <w:jc w:val="both"/>
        <w:rPr>
          <w:rFonts w:ascii="Open Sans" w:hAnsi="Open Sans" w:cs="Open Sans"/>
          <w:b/>
          <w:bCs/>
          <w:sz w:val="20"/>
          <w:szCs w:val="20"/>
        </w:rPr>
      </w:pPr>
      <w:r w:rsidRPr="00593C3C">
        <w:rPr>
          <w:rFonts w:ascii="Open Sans" w:eastAsia="Open Sans" w:hAnsi="Open Sans" w:cs="Open Sans"/>
          <w:b/>
          <w:bCs/>
          <w:sz w:val="20"/>
          <w:szCs w:val="20"/>
        </w:rPr>
        <w:t>5.3.3.3</w:t>
      </w:r>
      <w:r w:rsidR="008B512D" w:rsidRPr="00593C3C">
        <w:rPr>
          <w:rFonts w:ascii="Open Sans" w:eastAsia="Open Sans" w:hAnsi="Open Sans" w:cs="Open Sans"/>
          <w:b/>
          <w:bCs/>
          <w:sz w:val="20"/>
          <w:szCs w:val="20"/>
        </w:rPr>
        <w:tab/>
      </w:r>
      <w:r w:rsidRPr="00593C3C">
        <w:rPr>
          <w:rFonts w:ascii="Open Sans" w:eastAsia="Open Sans" w:hAnsi="Open Sans" w:cs="Open Sans"/>
          <w:b/>
          <w:bCs/>
          <w:sz w:val="20"/>
          <w:szCs w:val="20"/>
        </w:rPr>
        <w:t>INCOMPATIBILITY OR UNSUITABILITY</w:t>
      </w:r>
    </w:p>
    <w:p w14:paraId="052B2C1B" w14:textId="69231B09" w:rsidR="00B41335" w:rsidRPr="00593C3C" w:rsidRDefault="374B49F2" w:rsidP="008B512D">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Incompatibility is the inability of people to maintain cordial and harmonious relationships with colleagues.  Employees become incompatible when their colleagues, subordinates or superiors are unable to tolerate their behaviour.  Employers are entitled to require employees to maintain harmonious working relationships in the workplace. </w:t>
      </w:r>
    </w:p>
    <w:p w14:paraId="40FFFE11" w14:textId="6C24905A" w:rsidR="002D639C" w:rsidRPr="00593C3C" w:rsidRDefault="374B49F2" w:rsidP="008A255F">
      <w:pPr>
        <w:spacing w:line="360" w:lineRule="auto"/>
        <w:ind w:left="1843" w:right="-761"/>
        <w:jc w:val="both"/>
        <w:rPr>
          <w:rFonts w:ascii="Open Sans" w:eastAsia="Open Sans" w:hAnsi="Open Sans" w:cs="Open Sans"/>
          <w:sz w:val="20"/>
          <w:szCs w:val="20"/>
        </w:rPr>
      </w:pPr>
      <w:r w:rsidRPr="00593C3C">
        <w:rPr>
          <w:rFonts w:ascii="Open Sans" w:eastAsia="Open Sans" w:hAnsi="Open Sans" w:cs="Open Sans"/>
          <w:sz w:val="20"/>
          <w:szCs w:val="20"/>
        </w:rPr>
        <w:t>Examples of aspects displaying incompatibility would include an employee’s attitude, his/her way of doing things, his/her disruptiveness, pushiness, temper, impatience, lack of sensitivity, meddling, manipulation, interpersonal relationships, or his/her general disagreeability that causes fellow employees to get upset.</w:t>
      </w:r>
    </w:p>
    <w:p w14:paraId="0873DBDF" w14:textId="093E921F" w:rsidR="00997CAB" w:rsidRPr="00593C3C" w:rsidRDefault="374B49F2" w:rsidP="008A255F">
      <w:pPr>
        <w:pStyle w:val="Heading1"/>
        <w:spacing w:before="0" w:line="360" w:lineRule="auto"/>
        <w:ind w:left="284" w:hanging="568"/>
        <w:rPr>
          <w:rFonts w:ascii="Open Sans" w:hAnsi="Open Sans" w:cs="Open Sans"/>
          <w:b/>
          <w:bCs/>
          <w:color w:val="auto"/>
          <w:sz w:val="20"/>
          <w:szCs w:val="20"/>
        </w:rPr>
      </w:pPr>
      <w:bookmarkStart w:id="25" w:name="_Toc65055485"/>
      <w:bookmarkStart w:id="26" w:name="_Toc66998752"/>
      <w:r w:rsidRPr="00593C3C">
        <w:rPr>
          <w:rFonts w:ascii="Open Sans" w:eastAsia="Open Sans" w:hAnsi="Open Sans" w:cs="Open Sans"/>
          <w:b/>
          <w:bCs/>
          <w:color w:val="auto"/>
          <w:sz w:val="20"/>
          <w:szCs w:val="20"/>
        </w:rPr>
        <w:t>5.4</w:t>
      </w:r>
      <w:r w:rsidR="008A255F"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REPRESENTATION AT THE HEARING</w:t>
      </w:r>
      <w:bookmarkEnd w:id="25"/>
      <w:bookmarkEnd w:id="26"/>
    </w:p>
    <w:p w14:paraId="64845FDF" w14:textId="035FF213" w:rsidR="00997CAB" w:rsidRPr="00593C3C" w:rsidRDefault="374B49F2" w:rsidP="008A255F">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The CHIETA recognises the right of the employees to representation during disciplinary enquiries on the understanding that:</w:t>
      </w:r>
    </w:p>
    <w:p w14:paraId="455EE7C5" w14:textId="5CC89F78" w:rsidR="00997CAB" w:rsidRPr="00593C3C" w:rsidRDefault="374B49F2" w:rsidP="008A255F">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 xml:space="preserve">5.4.1 </w:t>
      </w:r>
      <w:r w:rsidR="00997CAB" w:rsidRPr="00593C3C">
        <w:rPr>
          <w:rFonts w:ascii="Open Sans" w:hAnsi="Open Sans" w:cs="Open Sans"/>
          <w:sz w:val="20"/>
          <w:szCs w:val="20"/>
        </w:rPr>
        <w:tab/>
      </w:r>
      <w:r w:rsidRPr="00593C3C">
        <w:rPr>
          <w:rFonts w:ascii="Open Sans" w:eastAsia="Open Sans" w:hAnsi="Open Sans" w:cs="Open Sans"/>
          <w:sz w:val="20"/>
          <w:szCs w:val="20"/>
        </w:rPr>
        <w:t xml:space="preserve">an employee may elect a fellow employee, shop steward to be his/her chosen representative in terms of this policy at a disciplinary </w:t>
      </w:r>
      <w:r w:rsidR="00D77A95" w:rsidRPr="00593C3C">
        <w:rPr>
          <w:rFonts w:ascii="Open Sans" w:eastAsia="Open Sans" w:hAnsi="Open Sans" w:cs="Open Sans"/>
          <w:sz w:val="20"/>
          <w:szCs w:val="20"/>
        </w:rPr>
        <w:t>hearing.</w:t>
      </w:r>
    </w:p>
    <w:p w14:paraId="64EE50C6" w14:textId="5A2C8444" w:rsidR="00997CAB" w:rsidRPr="00593C3C" w:rsidRDefault="374B49F2" w:rsidP="008A255F">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 xml:space="preserve">5.4.2 </w:t>
      </w:r>
      <w:r w:rsidR="00997CAB" w:rsidRPr="00593C3C">
        <w:rPr>
          <w:rFonts w:ascii="Open Sans" w:hAnsi="Open Sans" w:cs="Open Sans"/>
          <w:sz w:val="20"/>
          <w:szCs w:val="20"/>
        </w:rPr>
        <w:tab/>
      </w:r>
      <w:r w:rsidRPr="00593C3C">
        <w:rPr>
          <w:rFonts w:ascii="Open Sans" w:eastAsia="Open Sans" w:hAnsi="Open Sans" w:cs="Open Sans"/>
          <w:sz w:val="20"/>
          <w:szCs w:val="20"/>
        </w:rPr>
        <w:t xml:space="preserve">an employee may elect to conduct his/her own defence and not to be </w:t>
      </w:r>
      <w:r w:rsidR="00D77A95" w:rsidRPr="00593C3C">
        <w:rPr>
          <w:rFonts w:ascii="Open Sans" w:eastAsia="Open Sans" w:hAnsi="Open Sans" w:cs="Open Sans"/>
          <w:sz w:val="20"/>
          <w:szCs w:val="20"/>
        </w:rPr>
        <w:t>represented.</w:t>
      </w:r>
    </w:p>
    <w:p w14:paraId="259D9E76" w14:textId="179AAD44" w:rsidR="00997CAB" w:rsidRPr="00593C3C" w:rsidRDefault="374B49F2" w:rsidP="008A255F">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 xml:space="preserve">5.4.3 </w:t>
      </w:r>
      <w:r w:rsidR="00997CAB" w:rsidRPr="00593C3C">
        <w:rPr>
          <w:rFonts w:ascii="Open Sans" w:hAnsi="Open Sans" w:cs="Open Sans"/>
          <w:sz w:val="20"/>
          <w:szCs w:val="20"/>
        </w:rPr>
        <w:tab/>
      </w:r>
      <w:r w:rsidRPr="00593C3C">
        <w:rPr>
          <w:rFonts w:ascii="Open Sans" w:eastAsia="Open Sans" w:hAnsi="Open Sans" w:cs="Open Sans"/>
          <w:sz w:val="20"/>
          <w:szCs w:val="20"/>
        </w:rPr>
        <w:t xml:space="preserve">an employee may not elect to be represented by more than one person at any stage of this </w:t>
      </w:r>
      <w:r w:rsidR="00D77A95" w:rsidRPr="00593C3C">
        <w:rPr>
          <w:rFonts w:ascii="Open Sans" w:eastAsia="Open Sans" w:hAnsi="Open Sans" w:cs="Open Sans"/>
          <w:sz w:val="20"/>
          <w:szCs w:val="20"/>
        </w:rPr>
        <w:t>procedure.</w:t>
      </w:r>
    </w:p>
    <w:p w14:paraId="34D5DBEB" w14:textId="43FC6E30" w:rsidR="00B41335" w:rsidRPr="00593C3C" w:rsidRDefault="374B49F2" w:rsidP="008A255F">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 xml:space="preserve">5.4.4 </w:t>
      </w:r>
      <w:r w:rsidR="00997CAB" w:rsidRPr="00593C3C">
        <w:rPr>
          <w:rFonts w:ascii="Open Sans" w:hAnsi="Open Sans" w:cs="Open Sans"/>
          <w:sz w:val="20"/>
          <w:szCs w:val="20"/>
        </w:rPr>
        <w:tab/>
      </w:r>
      <w:r w:rsidRPr="00593C3C">
        <w:rPr>
          <w:rFonts w:ascii="Open Sans" w:eastAsia="Open Sans" w:hAnsi="Open Sans" w:cs="Open Sans"/>
          <w:sz w:val="20"/>
          <w:szCs w:val="20"/>
        </w:rPr>
        <w:t>before any employee representative absents himself from his or her workplace in terms of this policy, he/she must obtain the prior approval of his/her immediate supervisor, which will not be unreasonably withheld; and</w:t>
      </w:r>
    </w:p>
    <w:p w14:paraId="7CFA581F" w14:textId="7FA50622" w:rsidR="00B41335" w:rsidRPr="00593C3C" w:rsidRDefault="374B49F2" w:rsidP="008A255F">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 xml:space="preserve">5.4.5 </w:t>
      </w:r>
      <w:r w:rsidR="00997CAB" w:rsidRPr="00593C3C">
        <w:rPr>
          <w:rFonts w:ascii="Open Sans" w:hAnsi="Open Sans" w:cs="Open Sans"/>
          <w:sz w:val="20"/>
          <w:szCs w:val="20"/>
        </w:rPr>
        <w:tab/>
      </w:r>
      <w:r w:rsidRPr="00593C3C">
        <w:rPr>
          <w:rFonts w:ascii="Open Sans" w:eastAsia="Open Sans" w:hAnsi="Open Sans" w:cs="Open Sans"/>
          <w:sz w:val="20"/>
          <w:szCs w:val="20"/>
        </w:rPr>
        <w:t xml:space="preserve">an employee who wishes to be legally represented by an outside legal representation must bring such an application for such legal representation at the start of the disciplinary hearing </w:t>
      </w:r>
      <w:r w:rsidRPr="00593C3C">
        <w:rPr>
          <w:rFonts w:ascii="Open Sans" w:eastAsia="Open Sans" w:hAnsi="Open Sans" w:cs="Open Sans"/>
          <w:sz w:val="20"/>
          <w:szCs w:val="20"/>
        </w:rPr>
        <w:lastRenderedPageBreak/>
        <w:t>before the chairperson, and that such application may not be unreasonably withheld. This should be for the cost of the employee.</w:t>
      </w:r>
    </w:p>
    <w:p w14:paraId="4C60B5BD" w14:textId="266BF8B2" w:rsidR="00CA4188" w:rsidRPr="00593C3C" w:rsidRDefault="374B49F2" w:rsidP="008A255F">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 xml:space="preserve">5.4.6 </w:t>
      </w:r>
      <w:r w:rsidR="00CA4188" w:rsidRPr="00593C3C">
        <w:rPr>
          <w:rFonts w:ascii="Open Sans" w:hAnsi="Open Sans" w:cs="Open Sans"/>
          <w:sz w:val="20"/>
          <w:szCs w:val="20"/>
        </w:rPr>
        <w:tab/>
      </w:r>
      <w:r w:rsidRPr="00593C3C">
        <w:rPr>
          <w:rFonts w:ascii="Open Sans" w:eastAsia="Open Sans" w:hAnsi="Open Sans" w:cs="Open Sans"/>
          <w:sz w:val="20"/>
          <w:szCs w:val="20"/>
        </w:rPr>
        <w:t xml:space="preserve">the employer may elect to be represented at the disciplinary hearing by a senior manager and/or an HR </w:t>
      </w:r>
      <w:ins w:id="27" w:author="Lerato Ramahuta" w:date="2024-07-23T10:01:00Z" w16du:dateUtc="2024-07-23T08:01:00Z">
        <w:r w:rsidR="00593C3C">
          <w:rPr>
            <w:rFonts w:ascii="Open Sans" w:eastAsia="Open Sans" w:hAnsi="Open Sans" w:cs="Open Sans"/>
            <w:sz w:val="20"/>
            <w:szCs w:val="20"/>
          </w:rPr>
          <w:t>representative</w:t>
        </w:r>
      </w:ins>
      <w:del w:id="28" w:author="Lerato Ramahuta" w:date="2024-07-23T10:01:00Z" w16du:dateUtc="2024-07-23T08:01:00Z">
        <w:r w:rsidRPr="00593C3C" w:rsidDel="00593C3C">
          <w:rPr>
            <w:rFonts w:ascii="Open Sans" w:eastAsia="Open Sans" w:hAnsi="Open Sans" w:cs="Open Sans"/>
            <w:sz w:val="20"/>
            <w:szCs w:val="20"/>
          </w:rPr>
          <w:delText>practitioner</w:delText>
        </w:r>
      </w:del>
      <w:r w:rsidRPr="00593C3C">
        <w:rPr>
          <w:rFonts w:ascii="Open Sans" w:eastAsia="Open Sans" w:hAnsi="Open Sans" w:cs="Open Sans"/>
          <w:sz w:val="20"/>
          <w:szCs w:val="20"/>
        </w:rPr>
        <w:t xml:space="preserve"> and/or an external representative, who will serve as an initiator and </w:t>
      </w:r>
      <w:del w:id="29" w:author="Lerato Ramahuta" w:date="2024-07-23T10:01:00Z" w16du:dateUtc="2024-07-23T08:01:00Z">
        <w:r w:rsidR="00CA4188" w:rsidRPr="00593C3C" w:rsidDel="00593C3C">
          <w:rPr>
            <w:rFonts w:ascii="Open Sans" w:hAnsi="Open Sans" w:cs="Open Sans"/>
            <w:sz w:val="20"/>
            <w:szCs w:val="20"/>
          </w:rPr>
          <w:tab/>
        </w:r>
      </w:del>
      <w:r w:rsidRPr="00593C3C">
        <w:rPr>
          <w:rFonts w:ascii="Open Sans" w:eastAsia="Open Sans" w:hAnsi="Open Sans" w:cs="Open Sans"/>
          <w:sz w:val="20"/>
          <w:szCs w:val="20"/>
        </w:rPr>
        <w:t xml:space="preserve">will lead the employer’s evidence at that hearing.  The employer is at liberty to choose own </w:t>
      </w:r>
      <w:del w:id="30" w:author="Lerato Ramahuta" w:date="2024-07-23T10:01:00Z" w16du:dateUtc="2024-07-23T08:01:00Z">
        <w:r w:rsidR="00CA4188" w:rsidRPr="00593C3C" w:rsidDel="00593C3C">
          <w:rPr>
            <w:rFonts w:ascii="Open Sans" w:hAnsi="Open Sans" w:cs="Open Sans"/>
            <w:sz w:val="20"/>
            <w:szCs w:val="20"/>
          </w:rPr>
          <w:tab/>
        </w:r>
      </w:del>
      <w:r w:rsidRPr="00593C3C">
        <w:rPr>
          <w:rFonts w:ascii="Open Sans" w:eastAsia="Open Sans" w:hAnsi="Open Sans" w:cs="Open Sans"/>
          <w:sz w:val="20"/>
          <w:szCs w:val="20"/>
        </w:rPr>
        <w:t>initiator depending on the complexity and/or veracity of the charges.</w:t>
      </w:r>
    </w:p>
    <w:p w14:paraId="6741B023" w14:textId="28EB3FD5" w:rsidR="00A96A37" w:rsidRPr="00593C3C" w:rsidRDefault="374B49F2" w:rsidP="008A255F">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 xml:space="preserve">5.4.7 </w:t>
      </w:r>
      <w:r w:rsidR="00A96A37" w:rsidRPr="00593C3C">
        <w:rPr>
          <w:rFonts w:ascii="Open Sans" w:hAnsi="Open Sans" w:cs="Open Sans"/>
          <w:sz w:val="20"/>
          <w:szCs w:val="20"/>
        </w:rPr>
        <w:tab/>
      </w:r>
      <w:r w:rsidRPr="00593C3C">
        <w:rPr>
          <w:rFonts w:ascii="Open Sans" w:eastAsia="Open Sans" w:hAnsi="Open Sans" w:cs="Open Sans"/>
          <w:sz w:val="20"/>
          <w:szCs w:val="20"/>
        </w:rPr>
        <w:t>CHIETA reserves the right to appoint an external chairperson, depending on the complexity and/or veracity of the charges or on any other reasonable ground.</w:t>
      </w:r>
    </w:p>
    <w:p w14:paraId="2B138EB4" w14:textId="4F1FE184" w:rsidR="00B41335" w:rsidRPr="00593C3C" w:rsidRDefault="374B49F2" w:rsidP="008A255F">
      <w:pPr>
        <w:pStyle w:val="Heading1"/>
        <w:spacing w:before="0" w:line="360" w:lineRule="auto"/>
        <w:ind w:left="284" w:hanging="568"/>
        <w:rPr>
          <w:rFonts w:ascii="Open Sans" w:hAnsi="Open Sans" w:cs="Open Sans"/>
          <w:b/>
          <w:bCs/>
          <w:color w:val="auto"/>
          <w:sz w:val="20"/>
          <w:szCs w:val="20"/>
        </w:rPr>
      </w:pPr>
      <w:bookmarkStart w:id="31" w:name="_Toc65055486"/>
      <w:bookmarkStart w:id="32" w:name="_Toc66998753"/>
      <w:r w:rsidRPr="00593C3C">
        <w:rPr>
          <w:rFonts w:ascii="Open Sans" w:eastAsia="Open Sans" w:hAnsi="Open Sans" w:cs="Open Sans"/>
          <w:b/>
          <w:bCs/>
          <w:color w:val="auto"/>
          <w:sz w:val="20"/>
          <w:szCs w:val="20"/>
        </w:rPr>
        <w:t xml:space="preserve">5.5 </w:t>
      </w:r>
      <w:r w:rsidR="008A255F"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THE POSSIBLE SANCTIONS</w:t>
      </w:r>
      <w:bookmarkEnd w:id="31"/>
      <w:bookmarkEnd w:id="32"/>
    </w:p>
    <w:p w14:paraId="161B4D97" w14:textId="30E18804" w:rsidR="00B41335" w:rsidRPr="00593C3C" w:rsidRDefault="374B49F2" w:rsidP="008A255F">
      <w:pPr>
        <w:spacing w:line="360" w:lineRule="auto"/>
        <w:ind w:left="284" w:right="-761" w:hanging="11"/>
        <w:jc w:val="both"/>
        <w:rPr>
          <w:rFonts w:ascii="Open Sans" w:eastAsia="Open Sans" w:hAnsi="Open Sans" w:cs="Open Sans"/>
          <w:sz w:val="20"/>
          <w:szCs w:val="20"/>
        </w:rPr>
      </w:pPr>
      <w:r w:rsidRPr="00593C3C">
        <w:rPr>
          <w:rFonts w:ascii="Open Sans" w:eastAsia="Open Sans" w:hAnsi="Open Sans" w:cs="Open Sans"/>
          <w:sz w:val="20"/>
          <w:szCs w:val="20"/>
        </w:rPr>
        <w:t xml:space="preserve">The Disciplinary Policy provides progressive steps of increasing severity for unacceptable performance and conduct.  The disciplinary procedure can be handled informally or formally.  </w:t>
      </w:r>
    </w:p>
    <w:p w14:paraId="2EE5A291" w14:textId="74A24589" w:rsidR="00B41335" w:rsidRPr="00593C3C" w:rsidRDefault="374B49F2" w:rsidP="008A255F">
      <w:pPr>
        <w:spacing w:line="360" w:lineRule="auto"/>
        <w:ind w:left="284" w:right="-761" w:hanging="11"/>
        <w:jc w:val="both"/>
        <w:rPr>
          <w:rFonts w:ascii="Open Sans" w:eastAsia="Open Sans" w:hAnsi="Open Sans" w:cs="Open Sans"/>
          <w:sz w:val="20"/>
          <w:szCs w:val="20"/>
        </w:rPr>
      </w:pPr>
      <w:r w:rsidRPr="00593C3C">
        <w:rPr>
          <w:rFonts w:ascii="Open Sans" w:eastAsia="Open Sans" w:hAnsi="Open Sans" w:cs="Open Sans"/>
          <w:sz w:val="20"/>
          <w:szCs w:val="20"/>
        </w:rPr>
        <w:t xml:space="preserve">Informal, being day-to-day corrective actions in the form of verbal reprimands.  Formal, being disciplinary action taken against an employee, anything more serious than a verbal encounter on corrective actions. </w:t>
      </w:r>
    </w:p>
    <w:p w14:paraId="6DF0F28B" w14:textId="5E31C81D" w:rsidR="00B74776" w:rsidRPr="00593C3C" w:rsidRDefault="374B49F2" w:rsidP="008A255F">
      <w:pPr>
        <w:spacing w:line="360" w:lineRule="auto"/>
        <w:ind w:left="284" w:right="-761" w:hanging="11"/>
        <w:jc w:val="both"/>
        <w:rPr>
          <w:rFonts w:ascii="Open Sans" w:eastAsia="Open Sans" w:hAnsi="Open Sans" w:cs="Open Sans"/>
          <w:sz w:val="20"/>
          <w:szCs w:val="20"/>
        </w:rPr>
      </w:pPr>
      <w:r w:rsidRPr="00593C3C">
        <w:rPr>
          <w:rFonts w:ascii="Open Sans" w:eastAsia="Open Sans" w:hAnsi="Open Sans" w:cs="Open Sans"/>
          <w:sz w:val="20"/>
          <w:szCs w:val="20"/>
        </w:rPr>
        <w:t xml:space="preserve">Action must be taken against an employee by Management up to a written warning.  </w:t>
      </w:r>
    </w:p>
    <w:p w14:paraId="4D55C040" w14:textId="4F95B734" w:rsidR="00B41335" w:rsidRPr="00593C3C" w:rsidRDefault="374B49F2" w:rsidP="008A255F">
      <w:pPr>
        <w:spacing w:line="360" w:lineRule="auto"/>
        <w:ind w:left="284" w:right="-761" w:hanging="11"/>
        <w:jc w:val="both"/>
        <w:rPr>
          <w:rFonts w:ascii="Open Sans" w:eastAsia="Open Sans" w:hAnsi="Open Sans" w:cs="Open Sans"/>
          <w:sz w:val="20"/>
          <w:szCs w:val="20"/>
        </w:rPr>
      </w:pPr>
      <w:r w:rsidRPr="00593C3C">
        <w:rPr>
          <w:rFonts w:ascii="Open Sans" w:eastAsia="Open Sans" w:hAnsi="Open Sans" w:cs="Open Sans"/>
          <w:sz w:val="20"/>
          <w:szCs w:val="20"/>
        </w:rPr>
        <w:t>The application of discipline may take one of the following forms depending on the seriousness of the conduct or the situation being informal or formal:</w:t>
      </w:r>
    </w:p>
    <w:p w14:paraId="6DBD3F9F" w14:textId="6734E25C" w:rsidR="00B41335" w:rsidRPr="00593C3C" w:rsidRDefault="374B49F2" w:rsidP="00286119">
      <w:pPr>
        <w:pStyle w:val="Heading2"/>
        <w:spacing w:before="0" w:line="360" w:lineRule="auto"/>
        <w:ind w:left="993" w:hanging="709"/>
        <w:rPr>
          <w:rFonts w:ascii="Open Sans" w:hAnsi="Open Sans" w:cs="Open Sans"/>
          <w:b/>
          <w:bCs/>
          <w:color w:val="auto"/>
          <w:sz w:val="20"/>
          <w:szCs w:val="20"/>
        </w:rPr>
      </w:pPr>
      <w:bookmarkStart w:id="33" w:name="_Toc65055487"/>
      <w:bookmarkStart w:id="34" w:name="_Toc66998754"/>
      <w:r w:rsidRPr="00593C3C">
        <w:rPr>
          <w:rFonts w:ascii="Open Sans" w:eastAsia="Open Sans" w:hAnsi="Open Sans" w:cs="Open Sans"/>
          <w:b/>
          <w:bCs/>
          <w:color w:val="auto"/>
          <w:sz w:val="20"/>
          <w:szCs w:val="20"/>
        </w:rPr>
        <w:t xml:space="preserve">5.5.1 </w:t>
      </w:r>
      <w:r w:rsidR="008A255F"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Informal/Real-time disciplinary meetings:</w:t>
      </w:r>
      <w:bookmarkEnd w:id="33"/>
      <w:bookmarkEnd w:id="34"/>
    </w:p>
    <w:p w14:paraId="103EB7F1" w14:textId="0D45AA3F" w:rsidR="00B41335" w:rsidRPr="004E3B6C" w:rsidRDefault="374B49F2" w:rsidP="004E3B6C">
      <w:pPr>
        <w:spacing w:line="360" w:lineRule="auto"/>
        <w:ind w:left="1843" w:hanging="850"/>
        <w:jc w:val="both"/>
        <w:rPr>
          <w:rFonts w:ascii="Open Sans" w:eastAsia="Open Sans" w:hAnsi="Open Sans" w:cs="Open Sans"/>
          <w:sz w:val="20"/>
          <w:szCs w:val="20"/>
          <w:rPrChange w:id="35" w:author="Lerato Ramahuta" w:date="2024-07-23T10:26:00Z" w16du:dateUtc="2024-07-23T08:26:00Z">
            <w:rPr>
              <w:rFonts w:ascii="Open Sans" w:hAnsi="Open Sans" w:cs="Open Sans"/>
              <w:sz w:val="20"/>
              <w:szCs w:val="20"/>
            </w:rPr>
          </w:rPrChange>
        </w:rPr>
      </w:pPr>
      <w:r w:rsidRPr="00593C3C">
        <w:rPr>
          <w:rFonts w:ascii="Open Sans" w:eastAsia="Open Sans" w:hAnsi="Open Sans" w:cs="Open Sans"/>
          <w:sz w:val="20"/>
          <w:szCs w:val="20"/>
        </w:rPr>
        <w:t xml:space="preserve">5.5.1.1 </w:t>
      </w:r>
      <w:r w:rsidR="005150DF" w:rsidRPr="00593C3C">
        <w:rPr>
          <w:rFonts w:ascii="Open Sans" w:eastAsia="Open Sans" w:hAnsi="Open Sans" w:cs="Open Sans"/>
          <w:sz w:val="20"/>
          <w:szCs w:val="20"/>
        </w:rPr>
        <w:tab/>
      </w:r>
      <w:ins w:id="36" w:author="Lerato Ramahuta" w:date="2024-07-23T10:26:00Z" w16du:dateUtc="2024-07-23T08:26:00Z">
        <w:r w:rsidR="004E3B6C">
          <w:rPr>
            <w:rFonts w:ascii="Open Sans" w:eastAsia="Open Sans" w:hAnsi="Open Sans" w:cs="Open Sans"/>
            <w:sz w:val="20"/>
            <w:szCs w:val="20"/>
          </w:rPr>
          <w:t xml:space="preserve">Counselling and/or </w:t>
        </w:r>
      </w:ins>
      <w:r w:rsidRPr="00593C3C">
        <w:rPr>
          <w:rFonts w:ascii="Open Sans" w:eastAsia="Open Sans" w:hAnsi="Open Sans" w:cs="Open Sans"/>
          <w:sz w:val="20"/>
          <w:szCs w:val="20"/>
        </w:rPr>
        <w:t>Verbal warning.</w:t>
      </w:r>
    </w:p>
    <w:p w14:paraId="512351B8" w14:textId="230DC86F" w:rsidR="00B41335" w:rsidRPr="00593C3C" w:rsidRDefault="374B49F2" w:rsidP="005150DF">
      <w:pPr>
        <w:spacing w:line="360" w:lineRule="auto"/>
        <w:ind w:left="1843" w:hanging="850"/>
        <w:jc w:val="both"/>
        <w:rPr>
          <w:rFonts w:ascii="Open Sans" w:hAnsi="Open Sans" w:cs="Open Sans"/>
          <w:sz w:val="20"/>
          <w:szCs w:val="20"/>
        </w:rPr>
      </w:pPr>
      <w:r w:rsidRPr="00593C3C">
        <w:rPr>
          <w:rFonts w:ascii="Open Sans" w:eastAsia="Open Sans" w:hAnsi="Open Sans" w:cs="Open Sans"/>
          <w:sz w:val="20"/>
          <w:szCs w:val="20"/>
        </w:rPr>
        <w:t xml:space="preserve">5.5.1.2 </w:t>
      </w:r>
      <w:r w:rsidR="005150DF" w:rsidRPr="00593C3C">
        <w:rPr>
          <w:rFonts w:ascii="Open Sans" w:eastAsia="Open Sans" w:hAnsi="Open Sans" w:cs="Open Sans"/>
          <w:sz w:val="20"/>
          <w:szCs w:val="20"/>
        </w:rPr>
        <w:tab/>
      </w:r>
      <w:r w:rsidRPr="00593C3C">
        <w:rPr>
          <w:rFonts w:ascii="Open Sans" w:eastAsia="Open Sans" w:hAnsi="Open Sans" w:cs="Open Sans"/>
          <w:sz w:val="20"/>
          <w:szCs w:val="20"/>
        </w:rPr>
        <w:t>Written warning; or</w:t>
      </w:r>
    </w:p>
    <w:p w14:paraId="5302F063" w14:textId="4B9A0893" w:rsidR="00B41335" w:rsidRPr="00593C3C" w:rsidRDefault="374B49F2" w:rsidP="005150DF">
      <w:pPr>
        <w:spacing w:line="360" w:lineRule="auto"/>
        <w:ind w:left="1843" w:hanging="850"/>
        <w:jc w:val="both"/>
        <w:rPr>
          <w:rFonts w:ascii="Open Sans" w:hAnsi="Open Sans" w:cs="Open Sans"/>
          <w:sz w:val="20"/>
          <w:szCs w:val="20"/>
        </w:rPr>
      </w:pPr>
      <w:r w:rsidRPr="00593C3C">
        <w:rPr>
          <w:rFonts w:ascii="Open Sans" w:eastAsia="Open Sans" w:hAnsi="Open Sans" w:cs="Open Sans"/>
          <w:sz w:val="20"/>
          <w:szCs w:val="20"/>
        </w:rPr>
        <w:t xml:space="preserve">5.5.1.3 </w:t>
      </w:r>
      <w:r w:rsidR="005150DF" w:rsidRPr="00593C3C">
        <w:rPr>
          <w:rFonts w:ascii="Open Sans" w:eastAsia="Open Sans" w:hAnsi="Open Sans" w:cs="Open Sans"/>
          <w:sz w:val="20"/>
          <w:szCs w:val="20"/>
        </w:rPr>
        <w:tab/>
      </w:r>
      <w:r w:rsidRPr="00593C3C">
        <w:rPr>
          <w:rFonts w:ascii="Open Sans" w:eastAsia="Open Sans" w:hAnsi="Open Sans" w:cs="Open Sans"/>
          <w:sz w:val="20"/>
          <w:szCs w:val="20"/>
        </w:rPr>
        <w:t>Final written warning.</w:t>
      </w:r>
    </w:p>
    <w:p w14:paraId="77AFFF25" w14:textId="335EFA48" w:rsidR="00B41335" w:rsidRPr="00593C3C" w:rsidRDefault="374B49F2" w:rsidP="00286119">
      <w:pPr>
        <w:pStyle w:val="Heading2"/>
        <w:spacing w:before="0" w:line="360" w:lineRule="auto"/>
        <w:ind w:left="993" w:hanging="709"/>
        <w:rPr>
          <w:rFonts w:ascii="Open Sans" w:hAnsi="Open Sans" w:cs="Open Sans"/>
          <w:b/>
          <w:bCs/>
          <w:color w:val="auto"/>
          <w:sz w:val="20"/>
          <w:szCs w:val="20"/>
        </w:rPr>
      </w:pPr>
      <w:bookmarkStart w:id="37" w:name="_Toc65055488"/>
      <w:bookmarkStart w:id="38" w:name="_Toc66998755"/>
      <w:r w:rsidRPr="00593C3C">
        <w:rPr>
          <w:rFonts w:ascii="Open Sans" w:eastAsia="Open Sans" w:hAnsi="Open Sans" w:cs="Open Sans"/>
          <w:b/>
          <w:bCs/>
          <w:color w:val="auto"/>
          <w:sz w:val="20"/>
          <w:szCs w:val="20"/>
        </w:rPr>
        <w:t xml:space="preserve">5.5.2 </w:t>
      </w:r>
      <w:r w:rsidR="005150DF"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Formal/Disciplinary hearing:</w:t>
      </w:r>
      <w:bookmarkEnd w:id="37"/>
      <w:bookmarkEnd w:id="38"/>
    </w:p>
    <w:p w14:paraId="35DC2175" w14:textId="5D7738FE" w:rsidR="00B41335" w:rsidRPr="00593C3C" w:rsidRDefault="374B49F2" w:rsidP="00286119">
      <w:pPr>
        <w:spacing w:line="360" w:lineRule="auto"/>
        <w:ind w:left="1843" w:hanging="850"/>
        <w:jc w:val="both"/>
        <w:rPr>
          <w:rFonts w:ascii="Open Sans" w:hAnsi="Open Sans" w:cs="Open Sans"/>
          <w:sz w:val="20"/>
          <w:szCs w:val="20"/>
        </w:rPr>
      </w:pPr>
      <w:r w:rsidRPr="00593C3C">
        <w:rPr>
          <w:rFonts w:ascii="Open Sans" w:eastAsia="Open Sans" w:hAnsi="Open Sans" w:cs="Open Sans"/>
          <w:sz w:val="20"/>
          <w:szCs w:val="20"/>
        </w:rPr>
        <w:t xml:space="preserve">5.5.2.1 </w:t>
      </w:r>
      <w:r w:rsidR="005150DF" w:rsidRPr="00593C3C">
        <w:rPr>
          <w:rFonts w:ascii="Open Sans" w:eastAsia="Open Sans" w:hAnsi="Open Sans" w:cs="Open Sans"/>
          <w:sz w:val="20"/>
          <w:szCs w:val="20"/>
        </w:rPr>
        <w:tab/>
      </w:r>
      <w:ins w:id="39" w:author="Lerato Ramahuta" w:date="2024-07-23T10:27:00Z" w16du:dateUtc="2024-07-23T08:27:00Z">
        <w:r w:rsidR="004E3B6C">
          <w:rPr>
            <w:rFonts w:ascii="Open Sans" w:eastAsia="Open Sans" w:hAnsi="Open Sans" w:cs="Open Sans"/>
            <w:sz w:val="20"/>
            <w:szCs w:val="20"/>
          </w:rPr>
          <w:t xml:space="preserve">Counselling and/or </w:t>
        </w:r>
      </w:ins>
      <w:r w:rsidRPr="00593C3C">
        <w:rPr>
          <w:rFonts w:ascii="Open Sans" w:eastAsia="Open Sans" w:hAnsi="Open Sans" w:cs="Open Sans"/>
          <w:sz w:val="20"/>
          <w:szCs w:val="20"/>
        </w:rPr>
        <w:t>Verbal warning,</w:t>
      </w:r>
    </w:p>
    <w:p w14:paraId="58FC5873" w14:textId="2E933613" w:rsidR="00B41335" w:rsidRPr="00593C3C" w:rsidRDefault="374B49F2" w:rsidP="005150DF">
      <w:pPr>
        <w:spacing w:line="360" w:lineRule="auto"/>
        <w:ind w:left="1843" w:hanging="850"/>
        <w:jc w:val="both"/>
        <w:rPr>
          <w:rFonts w:ascii="Open Sans" w:hAnsi="Open Sans" w:cs="Open Sans"/>
          <w:sz w:val="20"/>
          <w:szCs w:val="20"/>
        </w:rPr>
      </w:pPr>
      <w:r w:rsidRPr="00593C3C">
        <w:rPr>
          <w:rFonts w:ascii="Open Sans" w:eastAsia="Open Sans" w:hAnsi="Open Sans" w:cs="Open Sans"/>
          <w:sz w:val="20"/>
          <w:szCs w:val="20"/>
        </w:rPr>
        <w:t xml:space="preserve">5.5.2.2 </w:t>
      </w:r>
      <w:r w:rsidR="005150DF" w:rsidRPr="00593C3C">
        <w:rPr>
          <w:rFonts w:ascii="Open Sans" w:eastAsia="Open Sans" w:hAnsi="Open Sans" w:cs="Open Sans"/>
          <w:sz w:val="20"/>
          <w:szCs w:val="20"/>
        </w:rPr>
        <w:tab/>
      </w:r>
      <w:r w:rsidRPr="00593C3C">
        <w:rPr>
          <w:rFonts w:ascii="Open Sans" w:eastAsia="Open Sans" w:hAnsi="Open Sans" w:cs="Open Sans"/>
          <w:sz w:val="20"/>
          <w:szCs w:val="20"/>
        </w:rPr>
        <w:t>Written warning,</w:t>
      </w:r>
    </w:p>
    <w:p w14:paraId="63DA1089" w14:textId="608E4679" w:rsidR="00B41335" w:rsidRPr="00593C3C" w:rsidRDefault="374B49F2" w:rsidP="005150DF">
      <w:pPr>
        <w:spacing w:line="360" w:lineRule="auto"/>
        <w:ind w:left="1843" w:hanging="850"/>
        <w:jc w:val="both"/>
        <w:rPr>
          <w:rFonts w:ascii="Open Sans" w:hAnsi="Open Sans" w:cs="Open Sans"/>
          <w:sz w:val="20"/>
          <w:szCs w:val="20"/>
        </w:rPr>
      </w:pPr>
      <w:r w:rsidRPr="00593C3C">
        <w:rPr>
          <w:rFonts w:ascii="Open Sans" w:eastAsia="Open Sans" w:hAnsi="Open Sans" w:cs="Open Sans"/>
          <w:sz w:val="20"/>
          <w:szCs w:val="20"/>
        </w:rPr>
        <w:t>5.5.2.3</w:t>
      </w:r>
      <w:r w:rsidR="005150DF" w:rsidRPr="00593C3C">
        <w:rPr>
          <w:rFonts w:ascii="Open Sans" w:eastAsia="Open Sans" w:hAnsi="Open Sans" w:cs="Open Sans"/>
          <w:sz w:val="20"/>
          <w:szCs w:val="20"/>
        </w:rPr>
        <w:tab/>
      </w:r>
      <w:r w:rsidRPr="00593C3C">
        <w:rPr>
          <w:rFonts w:ascii="Open Sans" w:eastAsia="Open Sans" w:hAnsi="Open Sans" w:cs="Open Sans"/>
          <w:sz w:val="20"/>
          <w:szCs w:val="20"/>
        </w:rPr>
        <w:t xml:space="preserve"> Final written warning,</w:t>
      </w:r>
    </w:p>
    <w:p w14:paraId="3FB95307" w14:textId="4D328C6A" w:rsidR="00B41335" w:rsidRPr="00593C3C" w:rsidRDefault="374B49F2" w:rsidP="005150DF">
      <w:pPr>
        <w:spacing w:line="360" w:lineRule="auto"/>
        <w:ind w:left="1843" w:hanging="850"/>
        <w:jc w:val="both"/>
        <w:rPr>
          <w:rFonts w:ascii="Open Sans" w:hAnsi="Open Sans" w:cs="Open Sans"/>
          <w:sz w:val="20"/>
          <w:szCs w:val="20"/>
        </w:rPr>
      </w:pPr>
      <w:r w:rsidRPr="00593C3C">
        <w:rPr>
          <w:rFonts w:ascii="Open Sans" w:eastAsia="Open Sans" w:hAnsi="Open Sans" w:cs="Open Sans"/>
          <w:sz w:val="20"/>
          <w:szCs w:val="20"/>
        </w:rPr>
        <w:t xml:space="preserve">5.5.2.4 </w:t>
      </w:r>
      <w:r w:rsidR="005150DF" w:rsidRPr="00593C3C">
        <w:rPr>
          <w:rFonts w:ascii="Open Sans" w:eastAsia="Open Sans" w:hAnsi="Open Sans" w:cs="Open Sans"/>
          <w:sz w:val="20"/>
          <w:szCs w:val="20"/>
        </w:rPr>
        <w:tab/>
      </w:r>
      <w:r w:rsidRPr="00593C3C">
        <w:rPr>
          <w:rFonts w:ascii="Open Sans" w:eastAsia="Open Sans" w:hAnsi="Open Sans" w:cs="Open Sans"/>
          <w:sz w:val="20"/>
          <w:szCs w:val="20"/>
        </w:rPr>
        <w:t>Demotion; or</w:t>
      </w:r>
    </w:p>
    <w:p w14:paraId="45ED2798" w14:textId="27418D09" w:rsidR="00B41335" w:rsidRPr="00593C3C" w:rsidRDefault="374B49F2" w:rsidP="005150DF">
      <w:pPr>
        <w:spacing w:line="360" w:lineRule="auto"/>
        <w:ind w:left="1843" w:hanging="850"/>
        <w:jc w:val="both"/>
        <w:rPr>
          <w:rFonts w:ascii="Open Sans" w:hAnsi="Open Sans" w:cs="Open Sans"/>
          <w:sz w:val="20"/>
          <w:szCs w:val="20"/>
        </w:rPr>
      </w:pPr>
      <w:r w:rsidRPr="00593C3C">
        <w:rPr>
          <w:rFonts w:ascii="Open Sans" w:eastAsia="Open Sans" w:hAnsi="Open Sans" w:cs="Open Sans"/>
          <w:sz w:val="20"/>
          <w:szCs w:val="20"/>
        </w:rPr>
        <w:t xml:space="preserve">5.5.2.5 </w:t>
      </w:r>
      <w:r w:rsidR="005150DF" w:rsidRPr="00593C3C">
        <w:rPr>
          <w:rFonts w:ascii="Open Sans" w:eastAsia="Open Sans" w:hAnsi="Open Sans" w:cs="Open Sans"/>
          <w:sz w:val="20"/>
          <w:szCs w:val="20"/>
        </w:rPr>
        <w:tab/>
      </w:r>
      <w:r w:rsidRPr="00593C3C">
        <w:rPr>
          <w:rFonts w:ascii="Open Sans" w:eastAsia="Open Sans" w:hAnsi="Open Sans" w:cs="Open Sans"/>
          <w:sz w:val="20"/>
          <w:szCs w:val="20"/>
        </w:rPr>
        <w:t>Dismissal.</w:t>
      </w:r>
    </w:p>
    <w:p w14:paraId="5732C9A1" w14:textId="2961EDED" w:rsidR="00B41335" w:rsidRPr="00593C3C" w:rsidRDefault="374B49F2" w:rsidP="00263448">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If a valid warning exists against an employee at the time when he/she is found guilty of another offence, the existing warning will be considered when the disciplinary measure is imposed.  An existing warning will have an aggravating effect during a subsequent disciplinary procedure.  </w:t>
      </w:r>
    </w:p>
    <w:p w14:paraId="3DEF859D" w14:textId="28E5B147" w:rsidR="00E06102" w:rsidRPr="00593C3C" w:rsidRDefault="374B49F2" w:rsidP="00263448">
      <w:pPr>
        <w:spacing w:line="360" w:lineRule="auto"/>
        <w:ind w:left="284"/>
        <w:jc w:val="both"/>
        <w:rPr>
          <w:rFonts w:ascii="Open Sans" w:eastAsia="Open Sans" w:hAnsi="Open Sans" w:cs="Open Sans"/>
          <w:sz w:val="20"/>
          <w:szCs w:val="20"/>
        </w:rPr>
      </w:pPr>
      <w:r w:rsidRPr="00593C3C">
        <w:rPr>
          <w:rFonts w:ascii="Open Sans" w:eastAsia="Open Sans" w:hAnsi="Open Sans" w:cs="Open Sans"/>
          <w:sz w:val="20"/>
          <w:szCs w:val="20"/>
        </w:rPr>
        <w:t>A disciplinary action/warning shall contain the following information:</w:t>
      </w:r>
    </w:p>
    <w:p w14:paraId="616A655E" w14:textId="78C115A7" w:rsidR="00B41335" w:rsidRPr="00593C3C" w:rsidRDefault="374B49F2" w:rsidP="00263448">
      <w:pPr>
        <w:pStyle w:val="ListParagraph"/>
        <w:numPr>
          <w:ilvl w:val="0"/>
          <w:numId w:val="19"/>
        </w:numPr>
        <w:spacing w:line="360" w:lineRule="auto"/>
        <w:ind w:left="993" w:hanging="426"/>
        <w:jc w:val="both"/>
        <w:rPr>
          <w:rFonts w:ascii="Open Sans" w:eastAsia="Open Sans" w:hAnsi="Open Sans" w:cs="Open Sans"/>
          <w:sz w:val="20"/>
          <w:szCs w:val="20"/>
        </w:rPr>
      </w:pPr>
      <w:r w:rsidRPr="00593C3C">
        <w:rPr>
          <w:rFonts w:ascii="Open Sans" w:eastAsia="Open Sans" w:hAnsi="Open Sans" w:cs="Open Sans"/>
          <w:sz w:val="20"/>
          <w:szCs w:val="20"/>
        </w:rPr>
        <w:t>a description of the behaviour which is unacceptable.</w:t>
      </w:r>
    </w:p>
    <w:p w14:paraId="49BFA6E8" w14:textId="307F1296" w:rsidR="00B41335" w:rsidRPr="00593C3C" w:rsidRDefault="374B49F2" w:rsidP="00263448">
      <w:pPr>
        <w:pStyle w:val="ListParagraph"/>
        <w:numPr>
          <w:ilvl w:val="0"/>
          <w:numId w:val="19"/>
        </w:numPr>
        <w:spacing w:line="360" w:lineRule="auto"/>
        <w:ind w:left="993" w:hanging="426"/>
        <w:jc w:val="both"/>
        <w:rPr>
          <w:rFonts w:ascii="Open Sans" w:eastAsia="Open Sans" w:hAnsi="Open Sans" w:cs="Open Sans"/>
          <w:sz w:val="20"/>
          <w:szCs w:val="20"/>
        </w:rPr>
      </w:pPr>
      <w:r w:rsidRPr="00593C3C">
        <w:rPr>
          <w:rFonts w:ascii="Open Sans" w:eastAsia="Open Sans" w:hAnsi="Open Sans" w:cs="Open Sans"/>
          <w:sz w:val="20"/>
          <w:szCs w:val="20"/>
        </w:rPr>
        <w:lastRenderedPageBreak/>
        <w:t>a description of what may or will happen if the unacceptable behaviour continues.</w:t>
      </w:r>
    </w:p>
    <w:p w14:paraId="5872F15D" w14:textId="59520A8D" w:rsidR="00B41335" w:rsidRPr="00593C3C" w:rsidRDefault="374B49F2" w:rsidP="00286119">
      <w:pPr>
        <w:pStyle w:val="Heading2"/>
        <w:ind w:left="993" w:hanging="709"/>
        <w:rPr>
          <w:rFonts w:ascii="Open Sans" w:hAnsi="Open Sans" w:cs="Open Sans"/>
          <w:b/>
          <w:bCs/>
          <w:color w:val="auto"/>
          <w:sz w:val="20"/>
          <w:szCs w:val="20"/>
        </w:rPr>
      </w:pPr>
      <w:bookmarkStart w:id="40" w:name="_Toc65055489"/>
      <w:bookmarkStart w:id="41" w:name="_Toc66998756"/>
      <w:r w:rsidRPr="00593C3C">
        <w:rPr>
          <w:rFonts w:ascii="Open Sans" w:eastAsia="Open Sans" w:hAnsi="Open Sans" w:cs="Open Sans"/>
          <w:b/>
          <w:bCs/>
          <w:color w:val="auto"/>
          <w:sz w:val="20"/>
          <w:szCs w:val="20"/>
        </w:rPr>
        <w:t xml:space="preserve">5.5.3 </w:t>
      </w:r>
      <w:r w:rsidR="00286119" w:rsidRPr="00593C3C">
        <w:rPr>
          <w:rFonts w:ascii="Open Sans" w:eastAsia="Open Sans" w:hAnsi="Open Sans" w:cs="Open Sans"/>
          <w:b/>
          <w:bCs/>
          <w:color w:val="auto"/>
          <w:sz w:val="20"/>
          <w:szCs w:val="20"/>
        </w:rPr>
        <w:tab/>
      </w:r>
      <w:ins w:id="42" w:author="Lerato Ramahuta" w:date="2024-07-23T10:26:00Z" w16du:dateUtc="2024-07-23T08:26:00Z">
        <w:r w:rsidR="004E3B6C">
          <w:rPr>
            <w:rFonts w:ascii="Open Sans" w:eastAsia="Open Sans" w:hAnsi="Open Sans" w:cs="Open Sans"/>
            <w:b/>
            <w:bCs/>
            <w:color w:val="auto"/>
            <w:sz w:val="20"/>
            <w:szCs w:val="20"/>
          </w:rPr>
          <w:t xml:space="preserve">Counselling and/or </w:t>
        </w:r>
      </w:ins>
      <w:r w:rsidRPr="00593C3C">
        <w:rPr>
          <w:rFonts w:ascii="Open Sans" w:eastAsia="Open Sans" w:hAnsi="Open Sans" w:cs="Open Sans"/>
          <w:b/>
          <w:bCs/>
          <w:color w:val="auto"/>
          <w:sz w:val="20"/>
          <w:szCs w:val="20"/>
        </w:rPr>
        <w:t>Verbal Warning</w:t>
      </w:r>
      <w:bookmarkEnd w:id="40"/>
      <w:bookmarkEnd w:id="41"/>
    </w:p>
    <w:p w14:paraId="188DCF12" w14:textId="77777777" w:rsidR="00172B6F" w:rsidRPr="00593C3C" w:rsidRDefault="00172B6F" w:rsidP="374B49F2">
      <w:pPr>
        <w:spacing w:line="360" w:lineRule="auto"/>
        <w:jc w:val="both"/>
        <w:rPr>
          <w:rFonts w:ascii="Open Sans" w:eastAsia="Open Sans" w:hAnsi="Open Sans" w:cs="Open Sans"/>
          <w:b/>
          <w:bCs/>
          <w:sz w:val="20"/>
          <w:szCs w:val="20"/>
        </w:rPr>
      </w:pPr>
    </w:p>
    <w:p w14:paraId="4CA269E1" w14:textId="19F92EFB" w:rsidR="00B41335" w:rsidRPr="00593C3C" w:rsidRDefault="374B49F2" w:rsidP="00286119">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Management may give </w:t>
      </w:r>
      <w:ins w:id="43" w:author="Lerato Ramahuta" w:date="2024-07-23T10:27:00Z" w16du:dateUtc="2024-07-23T08:27:00Z">
        <w:r w:rsidR="004E3B6C">
          <w:rPr>
            <w:rFonts w:ascii="Open Sans" w:eastAsia="Open Sans" w:hAnsi="Open Sans" w:cs="Open Sans"/>
            <w:sz w:val="20"/>
            <w:szCs w:val="20"/>
          </w:rPr>
          <w:t>counselling and/or</w:t>
        </w:r>
      </w:ins>
      <w:del w:id="44" w:author="Lerato Ramahuta" w:date="2024-07-23T10:27:00Z" w16du:dateUtc="2024-07-23T08:27:00Z">
        <w:r w:rsidRPr="00593C3C" w:rsidDel="004E3B6C">
          <w:rPr>
            <w:rFonts w:ascii="Open Sans" w:eastAsia="Open Sans" w:hAnsi="Open Sans" w:cs="Open Sans"/>
            <w:sz w:val="20"/>
            <w:szCs w:val="20"/>
          </w:rPr>
          <w:delText xml:space="preserve">a </w:delText>
        </w:r>
      </w:del>
      <w:r w:rsidRPr="00593C3C">
        <w:rPr>
          <w:rFonts w:ascii="Open Sans" w:eastAsia="Open Sans" w:hAnsi="Open Sans" w:cs="Open Sans"/>
          <w:sz w:val="20"/>
          <w:szCs w:val="20"/>
        </w:rPr>
        <w:t xml:space="preserve">verbal warning.  It will normally be initiated where an employee’s supervisor/manager is of the opinion that an employee’s performance or behaviour is unsatisfactory but does not warrant a written warning or dismissal.  He/she will verbally warn the employee and explain to him/her the required change in his/her performance or behaviour.  The manager will complete a Record of </w:t>
      </w:r>
      <w:ins w:id="45" w:author="Lerato Ramahuta" w:date="2024-07-23T10:27:00Z" w16du:dateUtc="2024-07-23T08:27:00Z">
        <w:r w:rsidR="004E3B6C">
          <w:rPr>
            <w:rFonts w:ascii="Open Sans" w:eastAsia="Open Sans" w:hAnsi="Open Sans" w:cs="Open Sans"/>
            <w:sz w:val="20"/>
            <w:szCs w:val="20"/>
          </w:rPr>
          <w:t xml:space="preserve">Counselling or </w:t>
        </w:r>
      </w:ins>
      <w:r w:rsidRPr="00593C3C">
        <w:rPr>
          <w:rFonts w:ascii="Open Sans" w:eastAsia="Open Sans" w:hAnsi="Open Sans" w:cs="Open Sans"/>
          <w:sz w:val="20"/>
          <w:szCs w:val="20"/>
        </w:rPr>
        <w:t>Verbal Warning, to be countersigned by the employee, which will be placed in the employee’s personnel file.  Should he/she refuse to sign, the fact will be noted on the form in front of at least one (1) witness.</w:t>
      </w:r>
    </w:p>
    <w:p w14:paraId="0DC4C890" w14:textId="74E44642" w:rsidR="00B41335" w:rsidRPr="00593C3C" w:rsidRDefault="003E7F0D" w:rsidP="00286119">
      <w:pPr>
        <w:spacing w:line="360" w:lineRule="auto"/>
        <w:ind w:left="993" w:right="-761"/>
        <w:jc w:val="both"/>
        <w:rPr>
          <w:rFonts w:ascii="Open Sans" w:eastAsia="Open Sans" w:hAnsi="Open Sans" w:cs="Open Sans"/>
          <w:sz w:val="20"/>
          <w:szCs w:val="20"/>
        </w:rPr>
      </w:pPr>
      <w:ins w:id="46" w:author="Lerato Ramahuta" w:date="2024-07-23T10:28:00Z" w16du:dateUtc="2024-07-23T08:28:00Z">
        <w:r>
          <w:rPr>
            <w:rFonts w:ascii="Open Sans" w:eastAsia="Open Sans" w:hAnsi="Open Sans" w:cs="Open Sans"/>
            <w:sz w:val="20"/>
            <w:szCs w:val="20"/>
          </w:rPr>
          <w:t xml:space="preserve">Counselling and/or </w:t>
        </w:r>
      </w:ins>
      <w:del w:id="47" w:author="Lerato Ramahuta" w:date="2024-07-23T10:28:00Z" w16du:dateUtc="2024-07-23T08:28:00Z">
        <w:r w:rsidR="374B49F2" w:rsidRPr="00593C3C" w:rsidDel="003E7F0D">
          <w:rPr>
            <w:rFonts w:ascii="Open Sans" w:eastAsia="Open Sans" w:hAnsi="Open Sans" w:cs="Open Sans"/>
            <w:sz w:val="20"/>
            <w:szCs w:val="20"/>
          </w:rPr>
          <w:delText xml:space="preserve">A </w:delText>
        </w:r>
      </w:del>
      <w:r w:rsidR="374B49F2" w:rsidRPr="00593C3C">
        <w:rPr>
          <w:rFonts w:ascii="Open Sans" w:eastAsia="Open Sans" w:hAnsi="Open Sans" w:cs="Open Sans"/>
          <w:sz w:val="20"/>
          <w:szCs w:val="20"/>
        </w:rPr>
        <w:t>verbal warning remains valid for three (3) months.  In instances where the misconduct is acknowledged, a disciplinary hearing need not be convened.</w:t>
      </w:r>
    </w:p>
    <w:p w14:paraId="5E8270D6" w14:textId="7C016F94" w:rsidR="00B41335" w:rsidRPr="00593C3C" w:rsidRDefault="374B49F2" w:rsidP="00286119">
      <w:pPr>
        <w:pStyle w:val="Heading2"/>
        <w:spacing w:before="0" w:line="360" w:lineRule="auto"/>
        <w:ind w:left="992" w:hanging="709"/>
        <w:rPr>
          <w:rFonts w:ascii="Open Sans" w:hAnsi="Open Sans" w:cs="Open Sans"/>
          <w:b/>
          <w:bCs/>
          <w:color w:val="auto"/>
          <w:sz w:val="20"/>
          <w:szCs w:val="20"/>
        </w:rPr>
      </w:pPr>
      <w:bookmarkStart w:id="48" w:name="_Toc65055490"/>
      <w:bookmarkStart w:id="49" w:name="_Toc66998757"/>
      <w:r w:rsidRPr="00593C3C">
        <w:rPr>
          <w:rFonts w:ascii="Open Sans" w:eastAsia="Open Sans" w:hAnsi="Open Sans" w:cs="Open Sans"/>
          <w:b/>
          <w:bCs/>
          <w:color w:val="auto"/>
          <w:sz w:val="20"/>
          <w:szCs w:val="20"/>
        </w:rPr>
        <w:t xml:space="preserve">5.5.4 </w:t>
      </w:r>
      <w:r w:rsidR="0028611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Written Warnings</w:t>
      </w:r>
      <w:bookmarkEnd w:id="48"/>
      <w:bookmarkEnd w:id="49"/>
    </w:p>
    <w:p w14:paraId="4D2F9D27" w14:textId="41820DD9" w:rsidR="00B41335" w:rsidRPr="00593C3C" w:rsidRDefault="374B49F2" w:rsidP="00286119">
      <w:pPr>
        <w:spacing w:line="360" w:lineRule="auto"/>
        <w:ind w:left="992" w:right="-761"/>
        <w:jc w:val="both"/>
        <w:rPr>
          <w:rFonts w:ascii="Open Sans" w:eastAsia="Open Sans" w:hAnsi="Open Sans" w:cs="Open Sans"/>
          <w:sz w:val="20"/>
          <w:szCs w:val="20"/>
        </w:rPr>
      </w:pPr>
      <w:r w:rsidRPr="00593C3C">
        <w:rPr>
          <w:rFonts w:ascii="Open Sans" w:eastAsia="Open Sans" w:hAnsi="Open Sans" w:cs="Open Sans"/>
          <w:sz w:val="20"/>
          <w:szCs w:val="20"/>
        </w:rPr>
        <w:t>Management may give written warnings after having determined all the facts and circumstances of the transgression.  A written warning may be given where a verbal warning for any misconduct has failed or where the misconduct is so serious that a verbal warning would not be adequate.  In instances where the misconduct is acknowledged, a disciplinary hearing need not be convened.</w:t>
      </w:r>
    </w:p>
    <w:p w14:paraId="1F046592" w14:textId="18F90C4D" w:rsidR="00B41335" w:rsidRPr="00593C3C" w:rsidRDefault="374B49F2" w:rsidP="00286119">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A written warning remains valid for six (6) months from the date of issue. Written warnings shall be given on the appropriate form and the employee must be requested to sign it to signify that he/she has received the warning and be given the opportunity to leave a comment/ respond in writing.  A copy must be placed in the employee’s personnel file.  Should he/she refuse to sign, the fact will be noted on the form in front of at least one (1) witness.</w:t>
      </w:r>
    </w:p>
    <w:p w14:paraId="0C1CF118" w14:textId="3C2AE431" w:rsidR="00B41335" w:rsidRPr="00593C3C" w:rsidRDefault="374B49F2" w:rsidP="00286119">
      <w:pPr>
        <w:pStyle w:val="Heading2"/>
        <w:spacing w:before="0" w:line="360" w:lineRule="auto"/>
        <w:ind w:left="993" w:hanging="709"/>
        <w:rPr>
          <w:rFonts w:ascii="Open Sans" w:hAnsi="Open Sans" w:cs="Open Sans"/>
          <w:b/>
          <w:bCs/>
          <w:color w:val="auto"/>
          <w:sz w:val="20"/>
          <w:szCs w:val="20"/>
        </w:rPr>
      </w:pPr>
      <w:bookmarkStart w:id="50" w:name="_Toc65055491"/>
      <w:bookmarkStart w:id="51" w:name="_Toc66998758"/>
      <w:r w:rsidRPr="00593C3C">
        <w:rPr>
          <w:rFonts w:ascii="Open Sans" w:eastAsia="Open Sans" w:hAnsi="Open Sans" w:cs="Open Sans"/>
          <w:b/>
          <w:bCs/>
          <w:color w:val="auto"/>
          <w:sz w:val="20"/>
          <w:szCs w:val="20"/>
        </w:rPr>
        <w:t>5.5.5</w:t>
      </w:r>
      <w:r w:rsidR="0028611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Final Written Warnings</w:t>
      </w:r>
      <w:bookmarkEnd w:id="50"/>
      <w:bookmarkEnd w:id="51"/>
    </w:p>
    <w:p w14:paraId="4D59E6FB" w14:textId="33928119" w:rsidR="00B41335" w:rsidRPr="00593C3C" w:rsidRDefault="374B49F2" w:rsidP="00286119">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Management may give a final written warning after having determined all the facts and circumstances of the transgression.  Such final written warning may be given where a first written warning is considered inadequate because of the seriousness of the misconduct.  A final written warning may also be given where an employee has, within the previous twelve (12) months, received a written warning for any misconduct.</w:t>
      </w:r>
      <w:ins w:id="52" w:author="Lerato Ramahuta" w:date="2024-07-23T10:30:00Z" w16du:dateUtc="2024-07-23T08:30:00Z">
        <w:r w:rsidR="003E7F0D">
          <w:rPr>
            <w:rFonts w:ascii="Open Sans" w:eastAsia="Open Sans" w:hAnsi="Open Sans" w:cs="Open Sans"/>
            <w:sz w:val="20"/>
            <w:szCs w:val="20"/>
          </w:rPr>
          <w:t xml:space="preserve"> A disciplinary </w:t>
        </w:r>
      </w:ins>
      <w:ins w:id="53" w:author="Lerato Ramahuta" w:date="2024-07-23T10:31:00Z" w16du:dateUtc="2024-07-23T08:31:00Z">
        <w:r w:rsidR="003E7F0D">
          <w:rPr>
            <w:rFonts w:ascii="Open Sans" w:eastAsia="Open Sans" w:hAnsi="Open Sans" w:cs="Open Sans"/>
            <w:sz w:val="20"/>
            <w:szCs w:val="20"/>
          </w:rPr>
          <w:t xml:space="preserve">hearing </w:t>
        </w:r>
      </w:ins>
      <w:ins w:id="54" w:author="Lerato Ramahuta" w:date="2024-07-23T10:32:00Z" w16du:dateUtc="2024-07-23T08:32:00Z">
        <w:r w:rsidR="003E7F0D">
          <w:rPr>
            <w:rFonts w:ascii="Open Sans" w:eastAsia="Open Sans" w:hAnsi="Open Sans" w:cs="Open Sans"/>
            <w:sz w:val="20"/>
            <w:szCs w:val="20"/>
          </w:rPr>
          <w:t>may be convened.</w:t>
        </w:r>
      </w:ins>
    </w:p>
    <w:p w14:paraId="0CFF0D0B" w14:textId="77777777" w:rsidR="00B41335" w:rsidRPr="00593C3C" w:rsidRDefault="374B49F2" w:rsidP="00286119">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Failure to heed such a final written warning, which will remain valid for twelve (12) months from the date of issue, may result in dismissal, if found guilty at a subsequent disciplinary hearing.</w:t>
      </w:r>
    </w:p>
    <w:p w14:paraId="2FA41B04" w14:textId="71734135" w:rsidR="00B41335" w:rsidRPr="00593C3C" w:rsidRDefault="374B49F2" w:rsidP="00286119">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lastRenderedPageBreak/>
        <w:t>Final written warnings shall be given on the appropriate form and the employee must be requested to sign it to signify that he/she has received the warning and be given the opportunity to leave a comment/respond in writing.  A copy must be placed in the employee’s personnel file.  Should he/she refuse to sign, the fact will be noted on the form in front of at least one (1) witness.</w:t>
      </w:r>
    </w:p>
    <w:p w14:paraId="1FEC8A6A" w14:textId="1E5F7D17" w:rsidR="00B41335" w:rsidRPr="00593C3C" w:rsidRDefault="374B49F2" w:rsidP="00286119">
      <w:pPr>
        <w:pStyle w:val="Heading2"/>
        <w:spacing w:line="360" w:lineRule="auto"/>
        <w:ind w:left="993" w:hanging="709"/>
        <w:jc w:val="both"/>
        <w:rPr>
          <w:rFonts w:ascii="Open Sans" w:hAnsi="Open Sans" w:cs="Open Sans"/>
          <w:b/>
          <w:bCs/>
          <w:color w:val="auto"/>
          <w:sz w:val="20"/>
          <w:szCs w:val="20"/>
        </w:rPr>
      </w:pPr>
      <w:bookmarkStart w:id="55" w:name="_Toc65055492"/>
      <w:bookmarkStart w:id="56" w:name="_Toc66998759"/>
      <w:r w:rsidRPr="00593C3C">
        <w:rPr>
          <w:rFonts w:ascii="Open Sans" w:eastAsia="Open Sans" w:hAnsi="Open Sans" w:cs="Open Sans"/>
          <w:b/>
          <w:bCs/>
          <w:color w:val="auto"/>
          <w:sz w:val="20"/>
          <w:szCs w:val="20"/>
        </w:rPr>
        <w:t xml:space="preserve">5.5.6 </w:t>
      </w:r>
      <w:r w:rsidR="0028611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Demotions</w:t>
      </w:r>
      <w:bookmarkEnd w:id="55"/>
      <w:bookmarkEnd w:id="56"/>
    </w:p>
    <w:p w14:paraId="5FF5FA8C" w14:textId="73A66B25" w:rsidR="00B41335" w:rsidRPr="00593C3C" w:rsidRDefault="374B49F2" w:rsidP="00286119">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Management may issue a demotion as an alternative to dismissal.  This demotion may involve loss of certain benefits – money or otherwise.</w:t>
      </w:r>
      <w:ins w:id="57" w:author="Lerato Ramahuta" w:date="2024-07-23T10:33:00Z" w16du:dateUtc="2024-07-23T08:33:00Z">
        <w:r w:rsidR="003E7F0D">
          <w:rPr>
            <w:rFonts w:ascii="Open Sans" w:eastAsia="Open Sans" w:hAnsi="Open Sans" w:cs="Open Sans"/>
            <w:sz w:val="20"/>
            <w:szCs w:val="20"/>
          </w:rPr>
          <w:t xml:space="preserve"> </w:t>
        </w:r>
      </w:ins>
    </w:p>
    <w:p w14:paraId="595089CA" w14:textId="7834E403" w:rsidR="00B41335" w:rsidRPr="00593C3C" w:rsidRDefault="374B49F2" w:rsidP="006C6D13">
      <w:pPr>
        <w:pStyle w:val="Heading2"/>
        <w:spacing w:before="0" w:line="360" w:lineRule="auto"/>
        <w:ind w:left="993" w:hanging="709"/>
        <w:rPr>
          <w:rFonts w:ascii="Open Sans" w:hAnsi="Open Sans" w:cs="Open Sans"/>
          <w:b/>
          <w:bCs/>
          <w:color w:val="auto"/>
          <w:sz w:val="20"/>
          <w:szCs w:val="20"/>
        </w:rPr>
      </w:pPr>
      <w:bookmarkStart w:id="58" w:name="_Toc65055493"/>
      <w:bookmarkStart w:id="59" w:name="_Toc66998760"/>
      <w:r w:rsidRPr="00593C3C">
        <w:rPr>
          <w:rFonts w:ascii="Open Sans" w:eastAsia="Open Sans" w:hAnsi="Open Sans" w:cs="Open Sans"/>
          <w:b/>
          <w:bCs/>
          <w:color w:val="auto"/>
          <w:sz w:val="20"/>
          <w:szCs w:val="20"/>
        </w:rPr>
        <w:t xml:space="preserve">5.5.7 </w:t>
      </w:r>
      <w:r w:rsidR="00286119"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Dismissal</w:t>
      </w:r>
      <w:bookmarkEnd w:id="58"/>
      <w:bookmarkEnd w:id="59"/>
    </w:p>
    <w:p w14:paraId="01C2F622" w14:textId="7A85789F" w:rsidR="00B41335" w:rsidRPr="00593C3C" w:rsidRDefault="374B49F2" w:rsidP="006C6D13">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An employee may either be summarily dismissed or dismissed with notice, by management in the case of misconduct which warrants stronger action than a final written warning, or of failure to heed a final written warning for any misconduct.  The decision between summary- or dismissal with notice, should be based on the nature of the offence and aggravating and mitigating circumstances that exist.  </w:t>
      </w:r>
    </w:p>
    <w:p w14:paraId="2F693179" w14:textId="3DFA46AC" w:rsidR="00B41335" w:rsidRPr="00593C3C" w:rsidRDefault="374B49F2" w:rsidP="006C6D13">
      <w:pPr>
        <w:spacing w:line="360" w:lineRule="auto"/>
        <w:ind w:left="993" w:right="-761"/>
        <w:jc w:val="both"/>
        <w:rPr>
          <w:rFonts w:ascii="Open Sans" w:eastAsia="Open Sans" w:hAnsi="Open Sans" w:cs="Open Sans"/>
          <w:sz w:val="20"/>
          <w:szCs w:val="20"/>
        </w:rPr>
      </w:pPr>
      <w:r w:rsidRPr="00593C3C">
        <w:rPr>
          <w:rFonts w:ascii="Open Sans" w:eastAsia="Open Sans" w:hAnsi="Open Sans" w:cs="Open Sans"/>
          <w:sz w:val="20"/>
          <w:szCs w:val="20"/>
        </w:rPr>
        <w:t>After having determined all the facts and circumstances in a disciplinary hearing, the</w:t>
      </w:r>
      <w:ins w:id="60" w:author="Lerato Ramahuta" w:date="2024-07-23T10:34:00Z" w16du:dateUtc="2024-07-23T08:34:00Z">
        <w:r w:rsidR="003E7F0D">
          <w:rPr>
            <w:rFonts w:ascii="Open Sans" w:eastAsia="Open Sans" w:hAnsi="Open Sans" w:cs="Open Sans"/>
            <w:sz w:val="20"/>
            <w:szCs w:val="20"/>
          </w:rPr>
          <w:t xml:space="preserve"> CEO</w:t>
        </w:r>
      </w:ins>
      <w:del w:id="61" w:author="Lerato Ramahuta" w:date="2024-07-23T10:34:00Z" w16du:dateUtc="2024-07-23T08:34:00Z">
        <w:r w:rsidRPr="00593C3C" w:rsidDel="003E7F0D">
          <w:rPr>
            <w:rFonts w:ascii="Open Sans" w:eastAsia="Open Sans" w:hAnsi="Open Sans" w:cs="Open Sans"/>
            <w:sz w:val="20"/>
            <w:szCs w:val="20"/>
          </w:rPr>
          <w:delText xml:space="preserve"> manager concerned </w:delText>
        </w:r>
      </w:del>
      <w:ins w:id="62" w:author="Lerato Ramahuta" w:date="2024-07-23T10:34:00Z" w16du:dateUtc="2024-07-23T08:34:00Z">
        <w:r w:rsidR="003E7F0D">
          <w:rPr>
            <w:rFonts w:ascii="Open Sans" w:eastAsia="Open Sans" w:hAnsi="Open Sans" w:cs="Open Sans"/>
            <w:sz w:val="20"/>
            <w:szCs w:val="20"/>
          </w:rPr>
          <w:t xml:space="preserve"> </w:t>
        </w:r>
      </w:ins>
      <w:r w:rsidRPr="00593C3C">
        <w:rPr>
          <w:rFonts w:ascii="Open Sans" w:eastAsia="Open Sans" w:hAnsi="Open Sans" w:cs="Open Sans"/>
          <w:sz w:val="20"/>
          <w:szCs w:val="20"/>
        </w:rPr>
        <w:t>shall arrive at a decision and shall inform the employee and his/her representative thereof.</w:t>
      </w:r>
    </w:p>
    <w:p w14:paraId="7C82302D" w14:textId="6E94A268" w:rsidR="00B41335" w:rsidRPr="00593C3C" w:rsidRDefault="374B49F2" w:rsidP="006C6D13">
      <w:pPr>
        <w:pStyle w:val="Heading1"/>
        <w:spacing w:before="0" w:line="360" w:lineRule="auto"/>
        <w:ind w:left="284" w:hanging="568"/>
        <w:rPr>
          <w:rFonts w:ascii="Open Sans" w:eastAsia="Open Sans" w:hAnsi="Open Sans" w:cs="Open Sans"/>
          <w:b/>
          <w:bCs/>
          <w:color w:val="auto"/>
          <w:sz w:val="20"/>
          <w:szCs w:val="20"/>
        </w:rPr>
      </w:pPr>
      <w:bookmarkStart w:id="63" w:name="_Toc65055494"/>
      <w:bookmarkStart w:id="64" w:name="_Toc66998761"/>
      <w:r w:rsidRPr="00593C3C">
        <w:rPr>
          <w:rFonts w:ascii="Open Sans" w:eastAsia="Open Sans" w:hAnsi="Open Sans" w:cs="Open Sans"/>
          <w:b/>
          <w:bCs/>
          <w:color w:val="auto"/>
          <w:sz w:val="20"/>
          <w:szCs w:val="20"/>
        </w:rPr>
        <w:t>5.6</w:t>
      </w:r>
      <w:r w:rsidR="006C6D13"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ARRANGEMENTS REGARDING TERMINATION</w:t>
      </w:r>
      <w:bookmarkEnd w:id="63"/>
      <w:bookmarkEnd w:id="64"/>
    </w:p>
    <w:p w14:paraId="297F19DF" w14:textId="318468DC" w:rsidR="00B41335" w:rsidRPr="00593C3C" w:rsidRDefault="374B49F2" w:rsidP="006C6D13">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 xml:space="preserve">No letter of recommendation will be issued where an employee is dismissed in a disciplinary hearing. </w:t>
      </w:r>
    </w:p>
    <w:p w14:paraId="0C104CAB" w14:textId="7D14D33D" w:rsidR="00B41335" w:rsidRPr="00593C3C" w:rsidRDefault="374B49F2" w:rsidP="006C6D13">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No notice will be applicable in the event of an employee being dismissed summarily in a disciplinary hearing.</w:t>
      </w:r>
    </w:p>
    <w:p w14:paraId="6859E8A0" w14:textId="77777777" w:rsidR="00B41335" w:rsidRPr="00593C3C" w:rsidRDefault="374B49F2" w:rsidP="006C6D13">
      <w:pPr>
        <w:spacing w:line="360" w:lineRule="auto"/>
        <w:ind w:left="284" w:right="-761"/>
        <w:jc w:val="both"/>
        <w:rPr>
          <w:rFonts w:ascii="Open Sans" w:eastAsia="Open Sans" w:hAnsi="Open Sans" w:cs="Open Sans"/>
          <w:sz w:val="20"/>
          <w:szCs w:val="20"/>
        </w:rPr>
      </w:pPr>
      <w:r w:rsidRPr="00593C3C">
        <w:rPr>
          <w:rFonts w:ascii="Open Sans" w:eastAsia="Open Sans" w:hAnsi="Open Sans" w:cs="Open Sans"/>
          <w:sz w:val="20"/>
          <w:szCs w:val="20"/>
        </w:rPr>
        <w:t>Dismissal on grounds of disability will take place with notice or with payment in lieu of notice.  A service certificate will be issued indicating medical incapacity as the reason for termination.</w:t>
      </w:r>
    </w:p>
    <w:p w14:paraId="6D38D5E7" w14:textId="269FC521" w:rsidR="00292C32" w:rsidRPr="00593C3C" w:rsidRDefault="374B49F2" w:rsidP="006C6D13">
      <w:pPr>
        <w:pStyle w:val="Heading1"/>
        <w:spacing w:before="0" w:line="360" w:lineRule="auto"/>
        <w:ind w:left="284" w:hanging="568"/>
        <w:rPr>
          <w:rFonts w:ascii="Open Sans" w:hAnsi="Open Sans" w:cs="Open Sans"/>
          <w:b/>
          <w:bCs/>
          <w:color w:val="auto"/>
          <w:sz w:val="20"/>
          <w:szCs w:val="20"/>
        </w:rPr>
      </w:pPr>
      <w:bookmarkStart w:id="65" w:name="_Toc65055495"/>
      <w:bookmarkStart w:id="66" w:name="_Toc66998762"/>
      <w:r w:rsidRPr="00593C3C">
        <w:rPr>
          <w:rFonts w:ascii="Open Sans" w:eastAsia="Open Sans" w:hAnsi="Open Sans" w:cs="Open Sans"/>
          <w:b/>
          <w:bCs/>
          <w:color w:val="auto"/>
          <w:sz w:val="20"/>
          <w:szCs w:val="20"/>
        </w:rPr>
        <w:t>5.</w:t>
      </w:r>
      <w:bookmarkStart w:id="67" w:name="_Toc65055496"/>
      <w:bookmarkStart w:id="68" w:name="_Toc66998763"/>
      <w:bookmarkEnd w:id="65"/>
      <w:bookmarkEnd w:id="66"/>
      <w:r w:rsidR="00292C32" w:rsidRPr="00593C3C">
        <w:rPr>
          <w:rFonts w:ascii="Open Sans" w:eastAsia="Open Sans" w:hAnsi="Open Sans" w:cs="Open Sans"/>
          <w:b/>
          <w:bCs/>
          <w:color w:val="auto"/>
          <w:sz w:val="20"/>
          <w:szCs w:val="20"/>
        </w:rPr>
        <w:t xml:space="preserve"> 7 </w:t>
      </w:r>
      <w:r w:rsidR="006C6D13" w:rsidRPr="00593C3C">
        <w:rPr>
          <w:rFonts w:ascii="Open Sans" w:eastAsia="Open Sans" w:hAnsi="Open Sans" w:cs="Open Sans"/>
          <w:b/>
          <w:bCs/>
          <w:color w:val="auto"/>
          <w:sz w:val="20"/>
          <w:szCs w:val="20"/>
        </w:rPr>
        <w:tab/>
      </w:r>
      <w:r w:rsidR="00292C32" w:rsidRPr="00593C3C">
        <w:rPr>
          <w:rFonts w:ascii="Open Sans" w:eastAsia="Open Sans" w:hAnsi="Open Sans" w:cs="Open Sans"/>
          <w:b/>
          <w:bCs/>
          <w:color w:val="auto"/>
          <w:sz w:val="20"/>
          <w:szCs w:val="20"/>
        </w:rPr>
        <w:t>INTERNAL APPEALS</w:t>
      </w:r>
    </w:p>
    <w:p w14:paraId="2DE8E310" w14:textId="6EE249AA" w:rsidR="00292C32" w:rsidDel="00A46139" w:rsidRDefault="00A46139" w:rsidP="00A46139">
      <w:pPr>
        <w:spacing w:line="360" w:lineRule="auto"/>
        <w:ind w:right="-761"/>
        <w:jc w:val="both"/>
        <w:rPr>
          <w:del w:id="69" w:author="Lerato Ramahuta" w:date="2024-07-23T10:43:00Z" w16du:dateUtc="2024-07-23T08:43:00Z"/>
          <w:rFonts w:ascii="Open Sans" w:eastAsia="Open Sans" w:hAnsi="Open Sans" w:cs="Open Sans"/>
          <w:sz w:val="20"/>
          <w:szCs w:val="20"/>
        </w:rPr>
      </w:pPr>
      <w:ins w:id="70" w:author="Lerato Ramahuta" w:date="2024-07-23T10:43:00Z" w16du:dateUtc="2024-07-23T08:43:00Z">
        <w:r>
          <w:rPr>
            <w:rFonts w:ascii="Open Sans" w:eastAsia="Open Sans" w:hAnsi="Open Sans" w:cs="Open Sans"/>
            <w:sz w:val="20"/>
            <w:szCs w:val="20"/>
          </w:rPr>
          <w:t xml:space="preserve">5.7.1 </w:t>
        </w:r>
        <w:r>
          <w:rPr>
            <w:rFonts w:ascii="Open Sans" w:eastAsia="Open Sans" w:hAnsi="Open Sans" w:cs="Open Sans"/>
            <w:sz w:val="20"/>
            <w:szCs w:val="20"/>
          </w:rPr>
          <w:tab/>
        </w:r>
      </w:ins>
      <w:r w:rsidR="00292C32" w:rsidRPr="00A46139">
        <w:rPr>
          <w:rFonts w:ascii="Open Sans" w:eastAsia="Open Sans" w:hAnsi="Open Sans" w:cs="Open Sans"/>
          <w:sz w:val="20"/>
          <w:szCs w:val="20"/>
          <w:rPrChange w:id="71" w:author="Lerato Ramahuta" w:date="2024-07-23T10:43:00Z" w16du:dateUtc="2024-07-23T08:43:00Z">
            <w:rPr/>
          </w:rPrChange>
        </w:rPr>
        <w:t>The employee shall be made aware of his/her right to appeal against the disciplinary hearing outcome and given the opportunity to do so within five (5) working days of the decision being made.</w:t>
      </w:r>
    </w:p>
    <w:p w14:paraId="5A5BAABD" w14:textId="4C17271D" w:rsidR="00292C32" w:rsidDel="00A46139" w:rsidRDefault="00A46139" w:rsidP="00A46139">
      <w:pPr>
        <w:spacing w:line="360" w:lineRule="auto"/>
        <w:ind w:right="-761"/>
        <w:jc w:val="both"/>
        <w:rPr>
          <w:del w:id="72" w:author="Lerato Ramahuta" w:date="2024-07-23T10:43:00Z" w16du:dateUtc="2024-07-23T08:43:00Z"/>
          <w:rFonts w:ascii="Open Sans" w:eastAsia="Open Sans" w:hAnsi="Open Sans" w:cs="Open Sans"/>
          <w:sz w:val="20"/>
          <w:szCs w:val="20"/>
        </w:rPr>
      </w:pPr>
      <w:ins w:id="73" w:author="Lerato Ramahuta" w:date="2024-07-23T10:43:00Z" w16du:dateUtc="2024-07-23T08:43:00Z">
        <w:r>
          <w:rPr>
            <w:rFonts w:ascii="Open Sans" w:eastAsia="Open Sans" w:hAnsi="Open Sans" w:cs="Open Sans"/>
            <w:sz w:val="20"/>
            <w:szCs w:val="20"/>
          </w:rPr>
          <w:t>5.7.2</w:t>
        </w:r>
        <w:r>
          <w:rPr>
            <w:rFonts w:ascii="Open Sans" w:eastAsia="Open Sans" w:hAnsi="Open Sans" w:cs="Open Sans"/>
            <w:sz w:val="20"/>
            <w:szCs w:val="20"/>
          </w:rPr>
          <w:tab/>
        </w:r>
      </w:ins>
      <w:r w:rsidR="00292C32" w:rsidRPr="00A46139">
        <w:rPr>
          <w:rFonts w:ascii="Open Sans" w:eastAsia="Open Sans" w:hAnsi="Open Sans" w:cs="Open Sans"/>
          <w:sz w:val="20"/>
          <w:szCs w:val="20"/>
          <w:rPrChange w:id="74" w:author="Lerato Ramahuta" w:date="2024-07-23T10:43:00Z" w16du:dateUtc="2024-07-23T08:43:00Z">
            <w:rPr/>
          </w:rPrChange>
        </w:rPr>
        <w:t>The appeal application must be submitted in writing to Human Resources.</w:t>
      </w:r>
    </w:p>
    <w:p w14:paraId="09B1EAE8" w14:textId="4F3833C9" w:rsidR="00292C32" w:rsidRPr="00A46139" w:rsidDel="00A46139" w:rsidRDefault="00A46139">
      <w:pPr>
        <w:spacing w:line="360" w:lineRule="auto"/>
        <w:ind w:right="-761"/>
        <w:jc w:val="both"/>
        <w:rPr>
          <w:del w:id="75" w:author="Lerato Ramahuta" w:date="2024-07-23T10:44:00Z" w16du:dateUtc="2024-07-23T08:44:00Z"/>
          <w:rFonts w:ascii="Open Sans" w:eastAsia="Open Sans" w:hAnsi="Open Sans" w:cs="Open Sans"/>
          <w:sz w:val="20"/>
          <w:szCs w:val="20"/>
          <w:rPrChange w:id="76" w:author="Lerato Ramahuta" w:date="2024-07-23T10:43:00Z" w16du:dateUtc="2024-07-23T08:43:00Z">
            <w:rPr>
              <w:del w:id="77" w:author="Lerato Ramahuta" w:date="2024-07-23T10:44:00Z" w16du:dateUtc="2024-07-23T08:44:00Z"/>
            </w:rPr>
          </w:rPrChange>
        </w:rPr>
        <w:pPrChange w:id="78" w:author="Lerato Ramahuta" w:date="2024-07-23T10:43:00Z" w16du:dateUtc="2024-07-23T08:43:00Z">
          <w:pPr>
            <w:pStyle w:val="ListParagraph"/>
            <w:numPr>
              <w:numId w:val="23"/>
            </w:numPr>
            <w:spacing w:line="360" w:lineRule="auto"/>
            <w:ind w:left="851" w:right="-761" w:hanging="360"/>
            <w:jc w:val="both"/>
          </w:pPr>
        </w:pPrChange>
      </w:pPr>
      <w:ins w:id="79" w:author="Lerato Ramahuta" w:date="2024-07-23T10:44:00Z" w16du:dateUtc="2024-07-23T08:44:00Z">
        <w:r>
          <w:rPr>
            <w:rFonts w:ascii="Open Sans" w:eastAsia="Open Sans" w:hAnsi="Open Sans" w:cs="Open Sans"/>
            <w:sz w:val="20"/>
            <w:szCs w:val="20"/>
          </w:rPr>
          <w:t>5.7.3</w:t>
        </w:r>
        <w:r>
          <w:rPr>
            <w:rFonts w:ascii="Open Sans" w:eastAsia="Open Sans" w:hAnsi="Open Sans" w:cs="Open Sans"/>
            <w:sz w:val="20"/>
            <w:szCs w:val="20"/>
          </w:rPr>
          <w:tab/>
        </w:r>
      </w:ins>
      <w:r w:rsidR="00292C32" w:rsidRPr="00A46139">
        <w:rPr>
          <w:rFonts w:ascii="Open Sans" w:eastAsia="Open Sans" w:hAnsi="Open Sans" w:cs="Open Sans"/>
          <w:sz w:val="20"/>
          <w:szCs w:val="20"/>
          <w:rPrChange w:id="80" w:author="Lerato Ramahuta" w:date="2024-07-23T10:43:00Z" w16du:dateUtc="2024-07-23T08:43:00Z">
            <w:rPr/>
          </w:rPrChange>
        </w:rPr>
        <w:t>Human Resources will schedule the appeal hearing, which will be presided over by a CHIETA employee at a higher level than the initial disciplinary hearing chairperson</w:t>
      </w:r>
      <w:ins w:id="81" w:author="Lerato Ramahuta" w:date="2024-07-23T10:45:00Z" w16du:dateUtc="2024-07-23T08:45:00Z">
        <w:r>
          <w:rPr>
            <w:rFonts w:ascii="Open Sans" w:eastAsia="Open Sans" w:hAnsi="Open Sans" w:cs="Open Sans"/>
            <w:sz w:val="20"/>
            <w:szCs w:val="20"/>
          </w:rPr>
          <w:t xml:space="preserve"> or an external service </w:t>
        </w:r>
      </w:ins>
      <w:ins w:id="82" w:author="Lerato Ramahuta" w:date="2024-07-23T10:46:00Z" w16du:dateUtc="2024-07-23T08:46:00Z">
        <w:r>
          <w:rPr>
            <w:rFonts w:ascii="Open Sans" w:eastAsia="Open Sans" w:hAnsi="Open Sans" w:cs="Open Sans"/>
            <w:sz w:val="20"/>
            <w:szCs w:val="20"/>
          </w:rPr>
          <w:t>provider</w:t>
        </w:r>
      </w:ins>
      <w:r w:rsidR="00292C32" w:rsidRPr="00A46139">
        <w:rPr>
          <w:rFonts w:ascii="Open Sans" w:eastAsia="Open Sans" w:hAnsi="Open Sans" w:cs="Open Sans"/>
          <w:sz w:val="20"/>
          <w:szCs w:val="20"/>
          <w:rPrChange w:id="83" w:author="Lerato Ramahuta" w:date="2024-07-23T10:43:00Z" w16du:dateUtc="2024-07-23T08:43:00Z">
            <w:rPr/>
          </w:rPrChange>
        </w:rPr>
        <w:t>. An external service provider will preside over the appeal process if the disciplinary matter involves an Executive Manager or the CEO.</w:t>
      </w:r>
    </w:p>
    <w:p w14:paraId="098D7C62" w14:textId="6441D491" w:rsidR="00292C32" w:rsidRPr="00A46139" w:rsidRDefault="00A46139">
      <w:pPr>
        <w:spacing w:line="360" w:lineRule="auto"/>
        <w:ind w:right="-761"/>
        <w:jc w:val="both"/>
        <w:rPr>
          <w:rFonts w:ascii="Open Sans" w:eastAsia="Open Sans" w:hAnsi="Open Sans" w:cs="Open Sans"/>
          <w:sz w:val="20"/>
          <w:szCs w:val="20"/>
          <w:rPrChange w:id="84" w:author="Lerato Ramahuta" w:date="2024-07-23T10:44:00Z" w16du:dateUtc="2024-07-23T08:44:00Z">
            <w:rPr/>
          </w:rPrChange>
        </w:rPr>
        <w:pPrChange w:id="85" w:author="Lerato Ramahuta" w:date="2024-07-23T10:44:00Z" w16du:dateUtc="2024-07-23T08:44:00Z">
          <w:pPr>
            <w:pStyle w:val="ListParagraph"/>
            <w:numPr>
              <w:numId w:val="23"/>
            </w:numPr>
            <w:spacing w:line="360" w:lineRule="auto"/>
            <w:ind w:left="851" w:right="-761" w:hanging="360"/>
            <w:jc w:val="both"/>
          </w:pPr>
        </w:pPrChange>
      </w:pPr>
      <w:ins w:id="86" w:author="Lerato Ramahuta" w:date="2024-07-23T10:44:00Z" w16du:dateUtc="2024-07-23T08:44:00Z">
        <w:r>
          <w:rPr>
            <w:rFonts w:ascii="Open Sans" w:eastAsia="Open Sans" w:hAnsi="Open Sans" w:cs="Open Sans"/>
            <w:sz w:val="20"/>
            <w:szCs w:val="20"/>
          </w:rPr>
          <w:lastRenderedPageBreak/>
          <w:t>5.7.4</w:t>
        </w:r>
        <w:r>
          <w:rPr>
            <w:rFonts w:ascii="Open Sans" w:eastAsia="Open Sans" w:hAnsi="Open Sans" w:cs="Open Sans"/>
            <w:sz w:val="20"/>
            <w:szCs w:val="20"/>
          </w:rPr>
          <w:tab/>
        </w:r>
      </w:ins>
      <w:r w:rsidR="00292C32" w:rsidRPr="00A46139">
        <w:rPr>
          <w:rFonts w:ascii="Open Sans" w:eastAsia="Open Sans" w:hAnsi="Open Sans" w:cs="Open Sans"/>
          <w:sz w:val="20"/>
          <w:szCs w:val="20"/>
          <w:rPrChange w:id="87" w:author="Lerato Ramahuta" w:date="2024-07-23T10:44:00Z" w16du:dateUtc="2024-07-23T08:44:00Z">
            <w:rPr/>
          </w:rPrChange>
        </w:rPr>
        <w:t>Human Resources shall record and file a written record of the proceedings and outcome of a hearing.</w:t>
      </w:r>
    </w:p>
    <w:p w14:paraId="13E974A0" w14:textId="6FC6ABE8" w:rsidR="00292C32" w:rsidRPr="00593C3C" w:rsidRDefault="00A46139">
      <w:pPr>
        <w:pStyle w:val="ListParagraph"/>
        <w:spacing w:line="360" w:lineRule="auto"/>
        <w:ind w:left="851" w:right="-761"/>
        <w:jc w:val="both"/>
        <w:rPr>
          <w:rFonts w:ascii="Open Sans" w:eastAsia="Open Sans" w:hAnsi="Open Sans" w:cs="Open Sans"/>
          <w:sz w:val="20"/>
          <w:szCs w:val="20"/>
        </w:rPr>
        <w:pPrChange w:id="88" w:author="Lerato Ramahuta" w:date="2024-07-23T10:45:00Z" w16du:dateUtc="2024-07-23T08:45:00Z">
          <w:pPr>
            <w:pStyle w:val="ListParagraph"/>
            <w:numPr>
              <w:numId w:val="23"/>
            </w:numPr>
            <w:spacing w:line="360" w:lineRule="auto"/>
            <w:ind w:left="851" w:right="-761" w:hanging="360"/>
            <w:jc w:val="both"/>
          </w:pPr>
        </w:pPrChange>
      </w:pPr>
      <w:ins w:id="89" w:author="Lerato Ramahuta" w:date="2024-07-23T10:45:00Z" w16du:dateUtc="2024-07-23T08:45:00Z">
        <w:r>
          <w:rPr>
            <w:rFonts w:ascii="Open Sans" w:eastAsia="Open Sans" w:hAnsi="Open Sans" w:cs="Open Sans"/>
            <w:sz w:val="20"/>
            <w:szCs w:val="20"/>
          </w:rPr>
          <w:t>5.7.5</w:t>
        </w:r>
        <w:r>
          <w:rPr>
            <w:rFonts w:ascii="Open Sans" w:eastAsia="Open Sans" w:hAnsi="Open Sans" w:cs="Open Sans"/>
            <w:sz w:val="20"/>
            <w:szCs w:val="20"/>
          </w:rPr>
          <w:tab/>
        </w:r>
      </w:ins>
      <w:r w:rsidR="00292C32" w:rsidRPr="00593C3C">
        <w:rPr>
          <w:rFonts w:ascii="Open Sans" w:eastAsia="Open Sans" w:hAnsi="Open Sans" w:cs="Open Sans"/>
          <w:sz w:val="20"/>
          <w:szCs w:val="20"/>
        </w:rPr>
        <w:t>The chairperson will then deliberate on the appeal. The chairperson has the authority to confirm, reduce, withdraw, or increase the initial recommendation made by the other chairperson when reaching a recommendation to the CEO.</w:t>
      </w:r>
    </w:p>
    <w:p w14:paraId="7E2BDA5D" w14:textId="77496ADA" w:rsidR="00292C32" w:rsidRPr="00593C3C" w:rsidRDefault="00A46139">
      <w:pPr>
        <w:pStyle w:val="ListParagraph"/>
        <w:spacing w:line="360" w:lineRule="auto"/>
        <w:ind w:left="851" w:right="-761"/>
        <w:jc w:val="both"/>
        <w:rPr>
          <w:rFonts w:ascii="Open Sans" w:eastAsia="Open Sans" w:hAnsi="Open Sans" w:cs="Open Sans"/>
          <w:sz w:val="20"/>
          <w:szCs w:val="20"/>
        </w:rPr>
        <w:pPrChange w:id="90" w:author="Lerato Ramahuta" w:date="2024-07-23T10:45:00Z" w16du:dateUtc="2024-07-23T08:45:00Z">
          <w:pPr>
            <w:pStyle w:val="ListParagraph"/>
            <w:numPr>
              <w:numId w:val="23"/>
            </w:numPr>
            <w:spacing w:line="360" w:lineRule="auto"/>
            <w:ind w:left="851" w:right="-761" w:hanging="360"/>
            <w:jc w:val="both"/>
          </w:pPr>
        </w:pPrChange>
      </w:pPr>
      <w:ins w:id="91" w:author="Lerato Ramahuta" w:date="2024-07-23T10:45:00Z" w16du:dateUtc="2024-07-23T08:45:00Z">
        <w:r>
          <w:rPr>
            <w:rFonts w:ascii="Open Sans" w:eastAsia="Open Sans" w:hAnsi="Open Sans" w:cs="Open Sans"/>
            <w:sz w:val="20"/>
            <w:szCs w:val="20"/>
          </w:rPr>
          <w:t>5.7.6</w:t>
        </w:r>
        <w:r>
          <w:rPr>
            <w:rFonts w:ascii="Open Sans" w:eastAsia="Open Sans" w:hAnsi="Open Sans" w:cs="Open Sans"/>
            <w:sz w:val="20"/>
            <w:szCs w:val="20"/>
          </w:rPr>
          <w:tab/>
        </w:r>
      </w:ins>
      <w:r w:rsidR="00C6100E" w:rsidRPr="00593C3C">
        <w:rPr>
          <w:rFonts w:ascii="Open Sans" w:eastAsia="Open Sans" w:hAnsi="Open Sans" w:cs="Open Sans"/>
          <w:sz w:val="20"/>
          <w:szCs w:val="20"/>
        </w:rPr>
        <w:t>If</w:t>
      </w:r>
      <w:r w:rsidR="00292C32" w:rsidRPr="00593C3C">
        <w:rPr>
          <w:rFonts w:ascii="Open Sans" w:eastAsia="Open Sans" w:hAnsi="Open Sans" w:cs="Open Sans"/>
          <w:sz w:val="20"/>
          <w:szCs w:val="20"/>
        </w:rPr>
        <w:t xml:space="preserve"> the affected employee is not satisfied with the outcome of the appeal hearing, the employee will be reminded of their right to refer the matter to a relevant body.</w:t>
      </w:r>
    </w:p>
    <w:p w14:paraId="09C50F14" w14:textId="0D78E037" w:rsidR="00B41335" w:rsidRPr="00593C3C" w:rsidRDefault="374B49F2" w:rsidP="006C6D13">
      <w:pPr>
        <w:pStyle w:val="Heading1"/>
        <w:spacing w:before="0" w:line="360" w:lineRule="auto"/>
        <w:ind w:left="284" w:hanging="568"/>
        <w:rPr>
          <w:rFonts w:ascii="Open Sans" w:hAnsi="Open Sans" w:cs="Open Sans"/>
          <w:b/>
          <w:bCs/>
          <w:color w:val="auto"/>
          <w:sz w:val="20"/>
          <w:szCs w:val="20"/>
        </w:rPr>
      </w:pPr>
      <w:r w:rsidRPr="00593C3C">
        <w:rPr>
          <w:rFonts w:ascii="Open Sans" w:eastAsia="Open Sans" w:hAnsi="Open Sans" w:cs="Open Sans"/>
          <w:b/>
          <w:bCs/>
          <w:color w:val="auto"/>
          <w:sz w:val="20"/>
          <w:szCs w:val="20"/>
        </w:rPr>
        <w:t xml:space="preserve">5.8 </w:t>
      </w:r>
      <w:r w:rsidR="006C6D13" w:rsidRPr="00593C3C">
        <w:rPr>
          <w:rFonts w:ascii="Open Sans" w:eastAsia="Open Sans" w:hAnsi="Open Sans" w:cs="Open Sans"/>
          <w:b/>
          <w:bCs/>
          <w:color w:val="auto"/>
          <w:sz w:val="20"/>
          <w:szCs w:val="20"/>
        </w:rPr>
        <w:tab/>
      </w:r>
      <w:r w:rsidRPr="00593C3C">
        <w:rPr>
          <w:rFonts w:ascii="Open Sans" w:eastAsia="Open Sans" w:hAnsi="Open Sans" w:cs="Open Sans"/>
          <w:b/>
          <w:bCs/>
          <w:color w:val="auto"/>
          <w:sz w:val="20"/>
          <w:szCs w:val="20"/>
        </w:rPr>
        <w:t>SANCTION GUIDELINES</w:t>
      </w:r>
      <w:bookmarkEnd w:id="67"/>
      <w:bookmarkEnd w:id="68"/>
    </w:p>
    <w:p w14:paraId="1D14BBB3" w14:textId="601B63EA" w:rsidR="00B41335" w:rsidRPr="00593C3C" w:rsidRDefault="374B49F2" w:rsidP="006C6D13">
      <w:pPr>
        <w:spacing w:line="360" w:lineRule="auto"/>
        <w:ind w:left="993" w:right="-761" w:hanging="709"/>
        <w:jc w:val="both"/>
        <w:rPr>
          <w:rFonts w:ascii="Open Sans" w:hAnsi="Open Sans" w:cs="Open Sans"/>
          <w:sz w:val="20"/>
          <w:szCs w:val="20"/>
        </w:rPr>
      </w:pPr>
      <w:r w:rsidRPr="00593C3C">
        <w:rPr>
          <w:rFonts w:ascii="Open Sans" w:eastAsia="Open Sans" w:hAnsi="Open Sans" w:cs="Open Sans"/>
          <w:sz w:val="20"/>
          <w:szCs w:val="20"/>
        </w:rPr>
        <w:t>5.8.1</w:t>
      </w:r>
      <w:r w:rsidR="00B41335" w:rsidRPr="00593C3C">
        <w:rPr>
          <w:rFonts w:ascii="Open Sans" w:hAnsi="Open Sans" w:cs="Open Sans"/>
          <w:sz w:val="20"/>
          <w:szCs w:val="20"/>
        </w:rPr>
        <w:tab/>
      </w:r>
      <w:r w:rsidRPr="00593C3C">
        <w:rPr>
          <w:rFonts w:ascii="Open Sans" w:eastAsia="Open Sans" w:hAnsi="Open Sans" w:cs="Open Sans"/>
          <w:sz w:val="20"/>
          <w:szCs w:val="20"/>
        </w:rPr>
        <w:t>The following serves as a guideline as to the preferred sanctions on some specific forms of misconduct, but these may be adapted by the Chairperson of a hearing taking the specific facts of the matter into account:</w:t>
      </w:r>
    </w:p>
    <w:p w14:paraId="3F71750E" w14:textId="77777777" w:rsidR="00B41335" w:rsidRPr="00593C3C" w:rsidRDefault="00B41335" w:rsidP="374B49F2">
      <w:pPr>
        <w:spacing w:line="360" w:lineRule="auto"/>
        <w:jc w:val="both"/>
        <w:rPr>
          <w:rFonts w:ascii="Open Sans" w:eastAsia="Open Sans" w:hAnsi="Open Sans" w:cs="Open Sans"/>
          <w:sz w:val="20"/>
          <w:szCs w:val="20"/>
        </w:rPr>
      </w:pPr>
    </w:p>
    <w:tbl>
      <w:tblPr>
        <w:tblStyle w:val="TableGrid"/>
        <w:tblW w:w="9497" w:type="dxa"/>
        <w:tblInd w:w="279" w:type="dxa"/>
        <w:tblLook w:val="04A0" w:firstRow="1" w:lastRow="0" w:firstColumn="1" w:lastColumn="0" w:noHBand="0" w:noVBand="1"/>
      </w:tblPr>
      <w:tblGrid>
        <w:gridCol w:w="4536"/>
        <w:gridCol w:w="1984"/>
        <w:gridCol w:w="1560"/>
        <w:gridCol w:w="1417"/>
      </w:tblGrid>
      <w:tr w:rsidR="00593C3C" w:rsidRPr="00593C3C" w14:paraId="06352133" w14:textId="77777777" w:rsidTr="00931BEB">
        <w:trPr>
          <w:cantSplit/>
          <w:trHeight w:val="2016"/>
          <w:tblHeader/>
        </w:trPr>
        <w:tc>
          <w:tcPr>
            <w:tcW w:w="4536" w:type="dxa"/>
            <w:vAlign w:val="center"/>
          </w:tcPr>
          <w:p w14:paraId="7EA4684F" w14:textId="21F39AD4" w:rsidR="00B41335" w:rsidRPr="00593C3C" w:rsidRDefault="374B49F2" w:rsidP="00931BEB">
            <w:pPr>
              <w:spacing w:line="360" w:lineRule="auto"/>
              <w:jc w:val="center"/>
              <w:rPr>
                <w:rFonts w:ascii="Open Sans" w:eastAsia="Open Sans" w:hAnsi="Open Sans" w:cs="Open Sans"/>
                <w:b/>
                <w:bCs/>
                <w:sz w:val="20"/>
                <w:szCs w:val="20"/>
              </w:rPr>
            </w:pPr>
            <w:r w:rsidRPr="00593C3C">
              <w:rPr>
                <w:rFonts w:ascii="Open Sans" w:eastAsia="Open Sans" w:hAnsi="Open Sans" w:cs="Open Sans"/>
                <w:b/>
                <w:bCs/>
                <w:sz w:val="20"/>
                <w:szCs w:val="20"/>
              </w:rPr>
              <w:t>TYPE OF MISCONDUCT</w:t>
            </w:r>
          </w:p>
        </w:tc>
        <w:tc>
          <w:tcPr>
            <w:tcW w:w="1984" w:type="dxa"/>
            <w:textDirection w:val="btLr"/>
            <w:vAlign w:val="center"/>
          </w:tcPr>
          <w:p w14:paraId="044290D2" w14:textId="77777777" w:rsidR="00B41335" w:rsidRPr="00593C3C" w:rsidRDefault="374B49F2" w:rsidP="00931BEB">
            <w:pPr>
              <w:spacing w:line="360" w:lineRule="auto"/>
              <w:ind w:left="113" w:right="113"/>
              <w:jc w:val="center"/>
              <w:rPr>
                <w:rFonts w:ascii="Open Sans" w:eastAsia="Open Sans" w:hAnsi="Open Sans" w:cs="Open Sans"/>
                <w:b/>
                <w:bCs/>
                <w:sz w:val="20"/>
                <w:szCs w:val="20"/>
              </w:rPr>
            </w:pPr>
            <w:r w:rsidRPr="00593C3C">
              <w:rPr>
                <w:rFonts w:ascii="Open Sans" w:eastAsia="Open Sans" w:hAnsi="Open Sans" w:cs="Open Sans"/>
                <w:b/>
                <w:bCs/>
                <w:sz w:val="20"/>
                <w:szCs w:val="20"/>
              </w:rPr>
              <w:t>1st TRANSGRESSION</w:t>
            </w:r>
          </w:p>
          <w:p w14:paraId="08BA6DFB" w14:textId="77777777" w:rsidR="00B41335" w:rsidRPr="00593C3C" w:rsidRDefault="00B41335" w:rsidP="00931BEB">
            <w:pPr>
              <w:spacing w:line="360" w:lineRule="auto"/>
              <w:ind w:left="113" w:right="113"/>
              <w:jc w:val="center"/>
              <w:rPr>
                <w:rFonts w:ascii="Open Sans" w:eastAsia="Open Sans" w:hAnsi="Open Sans" w:cs="Open Sans"/>
                <w:sz w:val="20"/>
                <w:szCs w:val="20"/>
              </w:rPr>
            </w:pPr>
          </w:p>
        </w:tc>
        <w:tc>
          <w:tcPr>
            <w:tcW w:w="1560" w:type="dxa"/>
            <w:textDirection w:val="btLr"/>
            <w:vAlign w:val="center"/>
          </w:tcPr>
          <w:p w14:paraId="7319F7AB" w14:textId="77777777" w:rsidR="00B41335" w:rsidRPr="00593C3C" w:rsidRDefault="374B49F2" w:rsidP="00931BEB">
            <w:pPr>
              <w:spacing w:line="360" w:lineRule="auto"/>
              <w:ind w:left="113" w:right="113"/>
              <w:jc w:val="center"/>
              <w:rPr>
                <w:rFonts w:ascii="Open Sans" w:eastAsia="Open Sans" w:hAnsi="Open Sans" w:cs="Open Sans"/>
                <w:b/>
                <w:bCs/>
                <w:sz w:val="20"/>
                <w:szCs w:val="20"/>
              </w:rPr>
            </w:pPr>
            <w:r w:rsidRPr="00593C3C">
              <w:rPr>
                <w:rFonts w:ascii="Open Sans" w:eastAsia="Open Sans" w:hAnsi="Open Sans" w:cs="Open Sans"/>
                <w:b/>
                <w:bCs/>
                <w:sz w:val="20"/>
                <w:szCs w:val="20"/>
              </w:rPr>
              <w:t>2</w:t>
            </w:r>
            <w:r w:rsidRPr="00593C3C">
              <w:rPr>
                <w:rFonts w:ascii="Open Sans" w:eastAsia="Open Sans" w:hAnsi="Open Sans" w:cs="Open Sans"/>
                <w:b/>
                <w:bCs/>
                <w:sz w:val="20"/>
                <w:szCs w:val="20"/>
                <w:vertAlign w:val="superscript"/>
              </w:rPr>
              <w:t>nd</w:t>
            </w:r>
            <w:r w:rsidRPr="00593C3C">
              <w:rPr>
                <w:rFonts w:ascii="Open Sans" w:eastAsia="Open Sans" w:hAnsi="Open Sans" w:cs="Open Sans"/>
                <w:b/>
                <w:bCs/>
                <w:sz w:val="20"/>
                <w:szCs w:val="20"/>
              </w:rPr>
              <w:t xml:space="preserve"> TRANSGRESSION</w:t>
            </w:r>
          </w:p>
        </w:tc>
        <w:tc>
          <w:tcPr>
            <w:tcW w:w="1417" w:type="dxa"/>
            <w:textDirection w:val="btLr"/>
            <w:vAlign w:val="center"/>
          </w:tcPr>
          <w:p w14:paraId="463F51E2" w14:textId="77777777" w:rsidR="00B41335" w:rsidRPr="00593C3C" w:rsidRDefault="374B49F2" w:rsidP="00931BEB">
            <w:pPr>
              <w:spacing w:line="360" w:lineRule="auto"/>
              <w:ind w:left="113" w:right="113"/>
              <w:jc w:val="center"/>
              <w:rPr>
                <w:rFonts w:ascii="Open Sans" w:eastAsia="Open Sans" w:hAnsi="Open Sans" w:cs="Open Sans"/>
                <w:b/>
                <w:bCs/>
                <w:sz w:val="20"/>
                <w:szCs w:val="20"/>
              </w:rPr>
            </w:pPr>
            <w:r w:rsidRPr="00593C3C">
              <w:rPr>
                <w:rFonts w:ascii="Open Sans" w:eastAsia="Open Sans" w:hAnsi="Open Sans" w:cs="Open Sans"/>
                <w:b/>
                <w:bCs/>
                <w:sz w:val="20"/>
                <w:szCs w:val="20"/>
              </w:rPr>
              <w:t>3</w:t>
            </w:r>
            <w:r w:rsidRPr="00593C3C">
              <w:rPr>
                <w:rFonts w:ascii="Open Sans" w:eastAsia="Open Sans" w:hAnsi="Open Sans" w:cs="Open Sans"/>
                <w:b/>
                <w:bCs/>
                <w:sz w:val="20"/>
                <w:szCs w:val="20"/>
                <w:vertAlign w:val="superscript"/>
              </w:rPr>
              <w:t>rd</w:t>
            </w:r>
            <w:r w:rsidRPr="00593C3C">
              <w:rPr>
                <w:rFonts w:ascii="Open Sans" w:eastAsia="Open Sans" w:hAnsi="Open Sans" w:cs="Open Sans"/>
                <w:b/>
                <w:bCs/>
                <w:sz w:val="20"/>
                <w:szCs w:val="20"/>
              </w:rPr>
              <w:t xml:space="preserve"> TRANSGRESSION</w:t>
            </w:r>
          </w:p>
        </w:tc>
      </w:tr>
      <w:tr w:rsidR="00593C3C" w:rsidRPr="00593C3C" w14:paraId="4C8512CC" w14:textId="77777777" w:rsidTr="00FD642C">
        <w:tc>
          <w:tcPr>
            <w:tcW w:w="9497" w:type="dxa"/>
            <w:gridSpan w:val="4"/>
            <w:vAlign w:val="center"/>
          </w:tcPr>
          <w:p w14:paraId="76CA5E00" w14:textId="30EC8EAE" w:rsidR="0038207E" w:rsidRPr="00593C3C" w:rsidRDefault="0038207E" w:rsidP="0038207E">
            <w:pPr>
              <w:spacing w:line="360" w:lineRule="auto"/>
              <w:jc w:val="center"/>
              <w:rPr>
                <w:rFonts w:ascii="Open Sans" w:eastAsia="Open Sans" w:hAnsi="Open Sans" w:cs="Open Sans"/>
                <w:sz w:val="20"/>
                <w:szCs w:val="20"/>
              </w:rPr>
            </w:pPr>
            <w:bookmarkStart w:id="92" w:name="_Toc65055497"/>
            <w:bookmarkStart w:id="93" w:name="_Toc66998764"/>
            <w:r w:rsidRPr="00593C3C">
              <w:rPr>
                <w:rFonts w:ascii="Open Sans" w:eastAsia="Open Sans" w:hAnsi="Open Sans" w:cs="Open Sans"/>
                <w:b/>
                <w:bCs/>
                <w:sz w:val="20"/>
                <w:szCs w:val="20"/>
              </w:rPr>
              <w:t>ABSENTEEISM</w:t>
            </w:r>
            <w:bookmarkEnd w:id="92"/>
            <w:bookmarkEnd w:id="93"/>
          </w:p>
        </w:tc>
      </w:tr>
      <w:tr w:rsidR="00593C3C" w:rsidRPr="00593C3C" w14:paraId="6890D260" w14:textId="77777777" w:rsidTr="006C6D13">
        <w:tc>
          <w:tcPr>
            <w:tcW w:w="4536" w:type="dxa"/>
          </w:tcPr>
          <w:p w14:paraId="282EEC0F" w14:textId="77777777" w:rsidR="00B41335" w:rsidRPr="00593C3C" w:rsidRDefault="374B49F2" w:rsidP="0038207E">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1. Absent without permission for less than three (3) days</w:t>
            </w:r>
          </w:p>
        </w:tc>
        <w:tc>
          <w:tcPr>
            <w:tcW w:w="1984" w:type="dxa"/>
          </w:tcPr>
          <w:p w14:paraId="2B22CE06"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7146761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372D869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54704593" w14:textId="77777777" w:rsidTr="006C6D13">
        <w:tc>
          <w:tcPr>
            <w:tcW w:w="4536" w:type="dxa"/>
          </w:tcPr>
          <w:p w14:paraId="16E39B52" w14:textId="77777777" w:rsidR="00B41335" w:rsidRPr="00593C3C" w:rsidRDefault="374B49F2" w:rsidP="0038207E">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2. Absent without permission for three (3) days or more</w:t>
            </w:r>
          </w:p>
        </w:tc>
        <w:tc>
          <w:tcPr>
            <w:tcW w:w="1984" w:type="dxa"/>
          </w:tcPr>
          <w:p w14:paraId="34CA689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541B2D7D"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31ACFCF0"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A6D6AC6" w14:textId="77777777" w:rsidTr="006C6D13">
        <w:tc>
          <w:tcPr>
            <w:tcW w:w="4536" w:type="dxa"/>
          </w:tcPr>
          <w:p w14:paraId="7229EFB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3. Abuse of sick leave (Pattern)</w:t>
            </w:r>
          </w:p>
        </w:tc>
        <w:tc>
          <w:tcPr>
            <w:tcW w:w="1984" w:type="dxa"/>
          </w:tcPr>
          <w:p w14:paraId="4DDD4A9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3D83754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7736BFEA"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7D081C27" w14:textId="77777777" w:rsidTr="006C6D13">
        <w:tc>
          <w:tcPr>
            <w:tcW w:w="4536" w:type="dxa"/>
          </w:tcPr>
          <w:p w14:paraId="22A5DDA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4. Failure to notify the Company when booked off on sick leave/failing to produce a medical certificate when required to</w:t>
            </w:r>
          </w:p>
        </w:tc>
        <w:tc>
          <w:tcPr>
            <w:tcW w:w="1984" w:type="dxa"/>
          </w:tcPr>
          <w:p w14:paraId="50356AEB"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2C53A10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1F54387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7B7D34AF" w14:textId="77777777" w:rsidTr="006C6D13">
        <w:tc>
          <w:tcPr>
            <w:tcW w:w="4536" w:type="dxa"/>
          </w:tcPr>
          <w:p w14:paraId="3B2CF0F7" w14:textId="41851963" w:rsidR="00B41335" w:rsidRPr="00E20C75" w:rsidRDefault="374B49F2">
            <w:pPr>
              <w:pStyle w:val="ListParagraph"/>
              <w:numPr>
                <w:ilvl w:val="0"/>
                <w:numId w:val="24"/>
              </w:numPr>
              <w:spacing w:line="360" w:lineRule="auto"/>
              <w:jc w:val="both"/>
              <w:rPr>
                <w:rFonts w:ascii="Open Sans" w:eastAsia="Open Sans" w:hAnsi="Open Sans" w:cs="Open Sans"/>
                <w:sz w:val="20"/>
                <w:szCs w:val="20"/>
                <w:rPrChange w:id="94" w:author="Lerato Ramahuta" w:date="2024-07-23T13:12:00Z" w16du:dateUtc="2024-07-23T11:12:00Z">
                  <w:rPr/>
                </w:rPrChange>
              </w:rPr>
              <w:pPrChange w:id="95" w:author="Lerato Ramahuta" w:date="2024-07-23T13:12:00Z" w16du:dateUtc="2024-07-23T11:12:00Z">
                <w:pPr>
                  <w:spacing w:line="360" w:lineRule="auto"/>
                  <w:jc w:val="both"/>
                </w:pPr>
              </w:pPrChange>
            </w:pPr>
            <w:r w:rsidRPr="00E20C75">
              <w:rPr>
                <w:rFonts w:ascii="Open Sans" w:eastAsia="Open Sans" w:hAnsi="Open Sans" w:cs="Open Sans"/>
                <w:sz w:val="20"/>
                <w:szCs w:val="20"/>
                <w:rPrChange w:id="96" w:author="Lerato Ramahuta" w:date="2024-07-23T13:12:00Z" w16du:dateUtc="2024-07-23T11:12:00Z">
                  <w:rPr/>
                </w:rPrChange>
              </w:rPr>
              <w:t>Reporting for work late or leaving early without permission</w:t>
            </w:r>
          </w:p>
        </w:tc>
        <w:tc>
          <w:tcPr>
            <w:tcW w:w="1984" w:type="dxa"/>
          </w:tcPr>
          <w:p w14:paraId="462503A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Verbal warning</w:t>
            </w:r>
          </w:p>
        </w:tc>
        <w:tc>
          <w:tcPr>
            <w:tcW w:w="1560" w:type="dxa"/>
          </w:tcPr>
          <w:p w14:paraId="150AFCC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417" w:type="dxa"/>
          </w:tcPr>
          <w:p w14:paraId="619064F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r>
      <w:tr w:rsidR="00593C3C" w:rsidRPr="00593C3C" w14:paraId="27F90FE1" w14:textId="77777777" w:rsidTr="006C6D13">
        <w:tc>
          <w:tcPr>
            <w:tcW w:w="4536" w:type="dxa"/>
          </w:tcPr>
          <w:p w14:paraId="0D5B1430" w14:textId="77777777" w:rsidR="00B41335" w:rsidRPr="00593C3C" w:rsidRDefault="374B49F2">
            <w:pPr>
              <w:pStyle w:val="ListParagraph"/>
              <w:numPr>
                <w:ilvl w:val="0"/>
                <w:numId w:val="24"/>
              </w:numPr>
              <w:spacing w:line="360" w:lineRule="auto"/>
              <w:jc w:val="both"/>
              <w:rPr>
                <w:rFonts w:ascii="Open Sans" w:eastAsia="Open Sans" w:hAnsi="Open Sans" w:cs="Open Sans"/>
                <w:sz w:val="20"/>
                <w:szCs w:val="20"/>
              </w:rPr>
              <w:pPrChange w:id="97" w:author="Lerato Ramahuta" w:date="2024-07-23T13:13:00Z" w16du:dateUtc="2024-07-23T11:13:00Z">
                <w:pPr>
                  <w:spacing w:line="360" w:lineRule="auto"/>
                  <w:jc w:val="both"/>
                </w:pPr>
              </w:pPrChange>
            </w:pPr>
            <w:r w:rsidRPr="00593C3C">
              <w:rPr>
                <w:rFonts w:ascii="Open Sans" w:eastAsia="Open Sans" w:hAnsi="Open Sans" w:cs="Open Sans"/>
                <w:sz w:val="20"/>
                <w:szCs w:val="20"/>
              </w:rPr>
              <w:t>Unauthorised and/or extended breaks during working hours and/or idle or lazy</w:t>
            </w:r>
          </w:p>
        </w:tc>
        <w:tc>
          <w:tcPr>
            <w:tcW w:w="1984" w:type="dxa"/>
          </w:tcPr>
          <w:p w14:paraId="7A223D9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0EA1C6F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6F5B989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66F8DED5" w14:textId="77777777" w:rsidTr="0038207E">
        <w:trPr>
          <w:trHeight w:val="601"/>
        </w:trPr>
        <w:tc>
          <w:tcPr>
            <w:tcW w:w="9497" w:type="dxa"/>
            <w:gridSpan w:val="4"/>
            <w:vAlign w:val="center"/>
          </w:tcPr>
          <w:p w14:paraId="5CA95398" w14:textId="1E857803" w:rsidR="0038207E" w:rsidRPr="00593C3C" w:rsidRDefault="0038207E" w:rsidP="0038207E">
            <w:pPr>
              <w:spacing w:line="360" w:lineRule="auto"/>
              <w:jc w:val="center"/>
              <w:rPr>
                <w:rFonts w:ascii="Open Sans" w:eastAsia="Open Sans" w:hAnsi="Open Sans" w:cs="Open Sans"/>
                <w:sz w:val="20"/>
                <w:szCs w:val="20"/>
              </w:rPr>
            </w:pPr>
            <w:bookmarkStart w:id="98" w:name="_Toc65055498"/>
            <w:bookmarkStart w:id="99" w:name="_Toc66998765"/>
            <w:r w:rsidRPr="00593C3C">
              <w:rPr>
                <w:rFonts w:ascii="Open Sans" w:eastAsia="Open Sans" w:hAnsi="Open Sans" w:cs="Open Sans"/>
                <w:b/>
                <w:bCs/>
                <w:sz w:val="20"/>
                <w:szCs w:val="20"/>
              </w:rPr>
              <w:lastRenderedPageBreak/>
              <w:t>CONDUCT AND PERFORMANCE</w:t>
            </w:r>
            <w:bookmarkEnd w:id="98"/>
            <w:bookmarkEnd w:id="99"/>
          </w:p>
        </w:tc>
      </w:tr>
      <w:tr w:rsidR="00593C3C" w:rsidRPr="00593C3C" w14:paraId="15800C58" w14:textId="77777777" w:rsidTr="006C6D13">
        <w:tc>
          <w:tcPr>
            <w:tcW w:w="4536" w:type="dxa"/>
          </w:tcPr>
          <w:p w14:paraId="748991C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Neglecting or failure to carry out lawful instructions</w:t>
            </w:r>
          </w:p>
        </w:tc>
        <w:tc>
          <w:tcPr>
            <w:tcW w:w="1984" w:type="dxa"/>
          </w:tcPr>
          <w:p w14:paraId="5CAB726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3851199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1A504BFE"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6CB5EAC" w14:textId="77777777" w:rsidTr="006C6D13">
        <w:tc>
          <w:tcPr>
            <w:tcW w:w="4536" w:type="dxa"/>
          </w:tcPr>
          <w:p w14:paraId="6C6640D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Gross insubordination</w:t>
            </w:r>
          </w:p>
        </w:tc>
        <w:tc>
          <w:tcPr>
            <w:tcW w:w="1984" w:type="dxa"/>
          </w:tcPr>
          <w:p w14:paraId="29D367A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2E3B6361"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37605C8D"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777CD94B" w14:textId="77777777" w:rsidTr="006C6D13">
        <w:tc>
          <w:tcPr>
            <w:tcW w:w="4536" w:type="dxa"/>
          </w:tcPr>
          <w:p w14:paraId="42FBB0F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Failing to attend to your duties</w:t>
            </w:r>
          </w:p>
        </w:tc>
        <w:tc>
          <w:tcPr>
            <w:tcW w:w="1984" w:type="dxa"/>
          </w:tcPr>
          <w:p w14:paraId="4CC0F4A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2177A834"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067CA97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373A1FFD" w14:textId="77777777" w:rsidTr="006C6D13">
        <w:tc>
          <w:tcPr>
            <w:tcW w:w="4536" w:type="dxa"/>
          </w:tcPr>
          <w:p w14:paraId="0BA9078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Poor quality of work, or failing to maintain Company standards</w:t>
            </w:r>
          </w:p>
        </w:tc>
        <w:tc>
          <w:tcPr>
            <w:tcW w:w="1984" w:type="dxa"/>
          </w:tcPr>
          <w:p w14:paraId="6E91EA6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6EDA6C0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4C6E1C22"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6C3A2A1F" w14:textId="77777777" w:rsidTr="006C6D13">
        <w:tc>
          <w:tcPr>
            <w:tcW w:w="4536" w:type="dxa"/>
          </w:tcPr>
          <w:p w14:paraId="4BEA0C5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Refusing to work and/or leaving workplace with the intention of refusing to work and/or insubordination</w:t>
            </w:r>
          </w:p>
        </w:tc>
        <w:tc>
          <w:tcPr>
            <w:tcW w:w="1984" w:type="dxa"/>
          </w:tcPr>
          <w:p w14:paraId="6CE95BB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F709F6C"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EA0DC8F"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256D849" w14:textId="77777777" w:rsidTr="006C6D13">
        <w:tc>
          <w:tcPr>
            <w:tcW w:w="4536" w:type="dxa"/>
          </w:tcPr>
          <w:p w14:paraId="0E6ECEB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Refusing to work in an area declared safe to do so (insubordination)</w:t>
            </w:r>
          </w:p>
        </w:tc>
        <w:tc>
          <w:tcPr>
            <w:tcW w:w="1984" w:type="dxa"/>
          </w:tcPr>
          <w:p w14:paraId="4BFDFCA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69D28442"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4C28BFE7" w14:textId="77777777" w:rsidR="00B41335" w:rsidRPr="00593C3C" w:rsidRDefault="00B41335" w:rsidP="374B49F2">
            <w:pPr>
              <w:spacing w:line="360" w:lineRule="auto"/>
              <w:jc w:val="both"/>
              <w:rPr>
                <w:rFonts w:ascii="Open Sans" w:eastAsia="Open Sans" w:hAnsi="Open Sans" w:cs="Open Sans"/>
                <w:sz w:val="20"/>
                <w:szCs w:val="20"/>
              </w:rPr>
            </w:pPr>
          </w:p>
        </w:tc>
      </w:tr>
      <w:tr w:rsidR="00E20C75" w:rsidRPr="00E20C75" w14:paraId="2A2B7702" w14:textId="77777777" w:rsidTr="006C6D13">
        <w:trPr>
          <w:ins w:id="100" w:author="Lerato Ramahuta" w:date="2024-07-23T13:15:00Z"/>
        </w:trPr>
        <w:tc>
          <w:tcPr>
            <w:tcW w:w="4536" w:type="dxa"/>
          </w:tcPr>
          <w:p w14:paraId="154CC9BC" w14:textId="1FA4C3F3" w:rsidR="00E20C75" w:rsidRPr="00593C3C" w:rsidRDefault="00E20C75" w:rsidP="374B49F2">
            <w:pPr>
              <w:spacing w:line="360" w:lineRule="auto"/>
              <w:jc w:val="both"/>
              <w:rPr>
                <w:ins w:id="101" w:author="Lerato Ramahuta" w:date="2024-07-23T13:15:00Z" w16du:dateUtc="2024-07-23T11:15:00Z"/>
                <w:rFonts w:ascii="Open Sans" w:eastAsia="Open Sans" w:hAnsi="Open Sans" w:cs="Open Sans"/>
                <w:sz w:val="20"/>
                <w:szCs w:val="20"/>
              </w:rPr>
            </w:pPr>
            <w:ins w:id="102" w:author="Lerato Ramahuta" w:date="2024-07-23T13:15:00Z" w16du:dateUtc="2024-07-23T11:15:00Z">
              <w:r>
                <w:rPr>
                  <w:rFonts w:ascii="Open Sans" w:eastAsia="Open Sans" w:hAnsi="Open Sans" w:cs="Open Sans"/>
                  <w:sz w:val="20"/>
                  <w:szCs w:val="20"/>
                </w:rPr>
                <w:t xml:space="preserve">Working in an area that is declared unsafe </w:t>
              </w:r>
            </w:ins>
            <w:ins w:id="103" w:author="Lerato Ramahuta" w:date="2024-07-23T13:16:00Z" w16du:dateUtc="2024-07-23T11:16:00Z">
              <w:r>
                <w:rPr>
                  <w:rFonts w:ascii="Open Sans" w:eastAsia="Open Sans" w:hAnsi="Open Sans" w:cs="Open Sans"/>
                  <w:sz w:val="20"/>
                  <w:szCs w:val="20"/>
                </w:rPr>
                <w:t>(Insubordination)</w:t>
              </w:r>
            </w:ins>
          </w:p>
        </w:tc>
        <w:tc>
          <w:tcPr>
            <w:tcW w:w="1984" w:type="dxa"/>
          </w:tcPr>
          <w:p w14:paraId="3DE3EBF7" w14:textId="22D40F2E" w:rsidR="00E20C75" w:rsidRPr="00593C3C" w:rsidRDefault="00E20C75" w:rsidP="374B49F2">
            <w:pPr>
              <w:spacing w:line="360" w:lineRule="auto"/>
              <w:jc w:val="both"/>
              <w:rPr>
                <w:ins w:id="104" w:author="Lerato Ramahuta" w:date="2024-07-23T13:15:00Z" w16du:dateUtc="2024-07-23T11:15:00Z"/>
                <w:rFonts w:ascii="Open Sans" w:eastAsia="Open Sans" w:hAnsi="Open Sans" w:cs="Open Sans"/>
                <w:sz w:val="20"/>
                <w:szCs w:val="20"/>
              </w:rPr>
            </w:pPr>
            <w:ins w:id="105" w:author="Lerato Ramahuta" w:date="2024-07-23T13:16:00Z" w16du:dateUtc="2024-07-23T11:16:00Z">
              <w:r>
                <w:rPr>
                  <w:rFonts w:ascii="Open Sans" w:eastAsia="Open Sans" w:hAnsi="Open Sans" w:cs="Open Sans"/>
                  <w:sz w:val="20"/>
                  <w:szCs w:val="20"/>
                </w:rPr>
                <w:t>Dismissal</w:t>
              </w:r>
            </w:ins>
          </w:p>
        </w:tc>
        <w:tc>
          <w:tcPr>
            <w:tcW w:w="1560" w:type="dxa"/>
          </w:tcPr>
          <w:p w14:paraId="6BE0452F" w14:textId="77777777" w:rsidR="00E20C75" w:rsidRPr="00593C3C" w:rsidRDefault="00E20C75" w:rsidP="374B49F2">
            <w:pPr>
              <w:spacing w:line="360" w:lineRule="auto"/>
              <w:jc w:val="both"/>
              <w:rPr>
                <w:ins w:id="106" w:author="Lerato Ramahuta" w:date="2024-07-23T13:15:00Z" w16du:dateUtc="2024-07-23T11:15:00Z"/>
                <w:rFonts w:ascii="Open Sans" w:eastAsia="Open Sans" w:hAnsi="Open Sans" w:cs="Open Sans"/>
                <w:sz w:val="20"/>
                <w:szCs w:val="20"/>
              </w:rPr>
            </w:pPr>
          </w:p>
        </w:tc>
        <w:tc>
          <w:tcPr>
            <w:tcW w:w="1417" w:type="dxa"/>
          </w:tcPr>
          <w:p w14:paraId="15CB0FD7" w14:textId="77777777" w:rsidR="00E20C75" w:rsidRPr="00593C3C" w:rsidRDefault="00E20C75" w:rsidP="374B49F2">
            <w:pPr>
              <w:spacing w:line="360" w:lineRule="auto"/>
              <w:jc w:val="both"/>
              <w:rPr>
                <w:ins w:id="107" w:author="Lerato Ramahuta" w:date="2024-07-23T13:15:00Z" w16du:dateUtc="2024-07-23T11:15:00Z"/>
                <w:rFonts w:ascii="Open Sans" w:eastAsia="Open Sans" w:hAnsi="Open Sans" w:cs="Open Sans"/>
                <w:sz w:val="20"/>
                <w:szCs w:val="20"/>
              </w:rPr>
            </w:pPr>
          </w:p>
        </w:tc>
      </w:tr>
      <w:tr w:rsidR="00593C3C" w:rsidRPr="00593C3C" w14:paraId="7D1852B1" w14:textId="77777777" w:rsidTr="006C6D13">
        <w:tc>
          <w:tcPr>
            <w:tcW w:w="4536" w:type="dxa"/>
          </w:tcPr>
          <w:p w14:paraId="68B43A6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Sleeping on duty</w:t>
            </w:r>
          </w:p>
        </w:tc>
        <w:tc>
          <w:tcPr>
            <w:tcW w:w="1984" w:type="dxa"/>
          </w:tcPr>
          <w:p w14:paraId="6531E2C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45D6BAB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59C531E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177AB135" w14:textId="77777777" w:rsidTr="006C6D13">
        <w:tc>
          <w:tcPr>
            <w:tcW w:w="4536" w:type="dxa"/>
          </w:tcPr>
          <w:p w14:paraId="2929401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Unauthorised use / operation of machines, equipment, and vehicles of the Company</w:t>
            </w:r>
          </w:p>
        </w:tc>
        <w:tc>
          <w:tcPr>
            <w:tcW w:w="1984" w:type="dxa"/>
          </w:tcPr>
          <w:p w14:paraId="2E8CB2D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66B6691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7EEAF9B6"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15A4F8D" w14:textId="77777777" w:rsidTr="006C6D13">
        <w:tc>
          <w:tcPr>
            <w:tcW w:w="4536" w:type="dxa"/>
          </w:tcPr>
          <w:p w14:paraId="58ECFBEB"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Unauthorised use / operation of machines, equipment and vehicles of the Company resulting in damage of property or loss to the Company</w:t>
            </w:r>
          </w:p>
        </w:tc>
        <w:tc>
          <w:tcPr>
            <w:tcW w:w="1984" w:type="dxa"/>
          </w:tcPr>
          <w:p w14:paraId="1689530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 Final Written warning</w:t>
            </w:r>
          </w:p>
        </w:tc>
        <w:tc>
          <w:tcPr>
            <w:tcW w:w="1560" w:type="dxa"/>
          </w:tcPr>
          <w:p w14:paraId="2D42A8D4"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7153A7D3"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B92B0CB" w14:textId="77777777" w:rsidTr="006C6D13">
        <w:tc>
          <w:tcPr>
            <w:tcW w:w="4536" w:type="dxa"/>
          </w:tcPr>
          <w:p w14:paraId="70AA9E7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Improper use of Company’s property including tools, equipment and vehicles</w:t>
            </w:r>
          </w:p>
        </w:tc>
        <w:tc>
          <w:tcPr>
            <w:tcW w:w="1984" w:type="dxa"/>
          </w:tcPr>
          <w:p w14:paraId="5C8E886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6312FE54"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6AB3B77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13080987" w14:textId="77777777" w:rsidTr="006C6D13">
        <w:tc>
          <w:tcPr>
            <w:tcW w:w="4536" w:type="dxa"/>
          </w:tcPr>
          <w:p w14:paraId="15951DB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lastRenderedPageBreak/>
              <w:t>Damage or waste or loss of Company’s property due to negligence</w:t>
            </w:r>
          </w:p>
        </w:tc>
        <w:tc>
          <w:tcPr>
            <w:tcW w:w="1984" w:type="dxa"/>
          </w:tcPr>
          <w:p w14:paraId="14A0966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6FB76A86"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6A7E86D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4D44C5FC" w14:textId="77777777" w:rsidTr="006C6D13">
        <w:tc>
          <w:tcPr>
            <w:tcW w:w="4536" w:type="dxa"/>
          </w:tcPr>
          <w:p w14:paraId="3662399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Poor maintenance or neglect of equipment, vehicles or any of the Company’s property</w:t>
            </w:r>
          </w:p>
        </w:tc>
        <w:tc>
          <w:tcPr>
            <w:tcW w:w="1984" w:type="dxa"/>
          </w:tcPr>
          <w:p w14:paraId="71481C8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767AB271"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5C1C85C5"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193AEA6B" w14:textId="77777777" w:rsidTr="006C6D13">
        <w:tc>
          <w:tcPr>
            <w:tcW w:w="4536" w:type="dxa"/>
          </w:tcPr>
          <w:p w14:paraId="626C323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Deliberate/wilful damage, waste or misuse of Company’s / employee’s property</w:t>
            </w:r>
          </w:p>
        </w:tc>
        <w:tc>
          <w:tcPr>
            <w:tcW w:w="1984" w:type="dxa"/>
          </w:tcPr>
          <w:p w14:paraId="6BCEF70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7DE82806"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4E5475E0"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92CC22B" w14:textId="77777777" w:rsidTr="006C6D13">
        <w:tc>
          <w:tcPr>
            <w:tcW w:w="4536" w:type="dxa"/>
          </w:tcPr>
          <w:p w14:paraId="043FCEC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Failure to report damage to the Company’s / client’s or employee’s property</w:t>
            </w:r>
          </w:p>
        </w:tc>
        <w:tc>
          <w:tcPr>
            <w:tcW w:w="1984" w:type="dxa"/>
          </w:tcPr>
          <w:p w14:paraId="1EEBB1A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530C4BCF"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19C517BF"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8E0EA20" w14:textId="77777777" w:rsidTr="006C6D13">
        <w:tc>
          <w:tcPr>
            <w:tcW w:w="4536" w:type="dxa"/>
          </w:tcPr>
          <w:p w14:paraId="0521C5E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Using company property and/or equipment for personal gain without permission</w:t>
            </w:r>
          </w:p>
        </w:tc>
        <w:tc>
          <w:tcPr>
            <w:tcW w:w="1984" w:type="dxa"/>
          </w:tcPr>
          <w:p w14:paraId="7BB250C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02D12FD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2E262833"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C89A095" w14:textId="77777777" w:rsidTr="006C6D13">
        <w:tc>
          <w:tcPr>
            <w:tcW w:w="4536" w:type="dxa"/>
          </w:tcPr>
          <w:p w14:paraId="37827D94"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Using company property and/or material to carry out private work in or outside the Company premises</w:t>
            </w:r>
          </w:p>
        </w:tc>
        <w:tc>
          <w:tcPr>
            <w:tcW w:w="1984" w:type="dxa"/>
          </w:tcPr>
          <w:p w14:paraId="24187A3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5A14AB6D"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66015793"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9C24407" w14:textId="77777777" w:rsidTr="006C6D13">
        <w:tc>
          <w:tcPr>
            <w:tcW w:w="4536" w:type="dxa"/>
          </w:tcPr>
          <w:p w14:paraId="26E2497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Reckless or negligent driving and/or public road in Company’s vehicle and/or Company’s premises in private vehicle</w:t>
            </w:r>
          </w:p>
        </w:tc>
        <w:tc>
          <w:tcPr>
            <w:tcW w:w="1984" w:type="dxa"/>
          </w:tcPr>
          <w:p w14:paraId="52297C86"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1C9B0B28" w14:textId="77777777" w:rsidR="00B41335" w:rsidRPr="00593C3C" w:rsidRDefault="00B41335" w:rsidP="374B49F2">
            <w:pPr>
              <w:spacing w:line="360" w:lineRule="auto"/>
              <w:jc w:val="both"/>
              <w:rPr>
                <w:rFonts w:ascii="Open Sans" w:eastAsia="Open Sans" w:hAnsi="Open Sans" w:cs="Open Sans"/>
                <w:b/>
                <w:bCs/>
                <w:sz w:val="20"/>
                <w:szCs w:val="20"/>
              </w:rPr>
            </w:pPr>
          </w:p>
        </w:tc>
        <w:tc>
          <w:tcPr>
            <w:tcW w:w="1417" w:type="dxa"/>
          </w:tcPr>
          <w:p w14:paraId="0307B548" w14:textId="77777777" w:rsidR="00B41335" w:rsidRPr="00593C3C" w:rsidRDefault="00B41335" w:rsidP="374B49F2">
            <w:pPr>
              <w:spacing w:line="360" w:lineRule="auto"/>
              <w:jc w:val="both"/>
              <w:rPr>
                <w:rFonts w:ascii="Open Sans" w:eastAsia="Open Sans" w:hAnsi="Open Sans" w:cs="Open Sans"/>
                <w:b/>
                <w:bCs/>
                <w:sz w:val="20"/>
                <w:szCs w:val="20"/>
              </w:rPr>
            </w:pPr>
          </w:p>
        </w:tc>
      </w:tr>
      <w:tr w:rsidR="00593C3C" w:rsidRPr="00593C3C" w14:paraId="2191E87F" w14:textId="77777777" w:rsidTr="006C6D13">
        <w:tc>
          <w:tcPr>
            <w:tcW w:w="4536" w:type="dxa"/>
          </w:tcPr>
          <w:p w14:paraId="0CB89538" w14:textId="77854F81" w:rsidR="00B41335" w:rsidRPr="00E20C75" w:rsidRDefault="374B49F2" w:rsidP="374B49F2">
            <w:pPr>
              <w:spacing w:line="360" w:lineRule="auto"/>
              <w:jc w:val="both"/>
              <w:rPr>
                <w:rFonts w:ascii="Open Sans" w:eastAsia="Open Sans" w:hAnsi="Open Sans" w:cs="Open Sans"/>
                <w:sz w:val="20"/>
                <w:szCs w:val="20"/>
                <w:highlight w:val="yellow"/>
                <w:rPrChange w:id="108" w:author="Lerato Ramahuta" w:date="2024-07-23T13:20:00Z" w16du:dateUtc="2024-07-23T11:20:00Z">
                  <w:rPr>
                    <w:rFonts w:ascii="Open Sans" w:eastAsia="Open Sans" w:hAnsi="Open Sans" w:cs="Open Sans"/>
                    <w:sz w:val="20"/>
                    <w:szCs w:val="20"/>
                  </w:rPr>
                </w:rPrChange>
              </w:rPr>
            </w:pPr>
            <w:r w:rsidRPr="00E20C75">
              <w:rPr>
                <w:rFonts w:ascii="Open Sans" w:eastAsia="Open Sans" w:hAnsi="Open Sans" w:cs="Open Sans"/>
                <w:sz w:val="20"/>
                <w:szCs w:val="20"/>
                <w:highlight w:val="yellow"/>
                <w:rPrChange w:id="109" w:author="Lerato Ramahuta" w:date="2024-07-23T13:20:00Z" w16du:dateUtc="2024-07-23T11:20:00Z">
                  <w:rPr>
                    <w:rFonts w:ascii="Open Sans" w:eastAsia="Open Sans" w:hAnsi="Open Sans" w:cs="Open Sans"/>
                    <w:sz w:val="20"/>
                    <w:szCs w:val="20"/>
                  </w:rPr>
                </w:rPrChange>
              </w:rPr>
              <w:t xml:space="preserve">Non-compliance with established </w:t>
            </w:r>
            <w:ins w:id="110" w:author="Lerato Ramahuta" w:date="2024-07-23T20:07:00Z" w16du:dateUtc="2024-07-23T18:07:00Z">
              <w:r w:rsidR="0094607B">
                <w:rPr>
                  <w:rFonts w:ascii="Open Sans" w:eastAsia="Open Sans" w:hAnsi="Open Sans" w:cs="Open Sans"/>
                  <w:sz w:val="20"/>
                  <w:szCs w:val="20"/>
                  <w:highlight w:val="yellow"/>
                </w:rPr>
                <w:t xml:space="preserve">Standard Operating </w:t>
              </w:r>
            </w:ins>
            <w:del w:id="111" w:author="Lerato Ramahuta" w:date="2024-07-23T20:07:00Z" w16du:dateUtc="2024-07-23T18:07:00Z">
              <w:r w:rsidRPr="00E20C75" w:rsidDel="0094607B">
                <w:rPr>
                  <w:rFonts w:ascii="Open Sans" w:eastAsia="Open Sans" w:hAnsi="Open Sans" w:cs="Open Sans"/>
                  <w:sz w:val="20"/>
                  <w:szCs w:val="20"/>
                  <w:highlight w:val="yellow"/>
                  <w:rPrChange w:id="112" w:author="Lerato Ramahuta" w:date="2024-07-23T13:20:00Z" w16du:dateUtc="2024-07-23T11:20:00Z">
                    <w:rPr>
                      <w:rFonts w:ascii="Open Sans" w:eastAsia="Open Sans" w:hAnsi="Open Sans" w:cs="Open Sans"/>
                      <w:sz w:val="20"/>
                      <w:szCs w:val="20"/>
                    </w:rPr>
                  </w:rPrChange>
                </w:rPr>
                <w:delText>p</w:delText>
              </w:r>
            </w:del>
            <w:ins w:id="113" w:author="Lerato Ramahuta" w:date="2024-07-23T20:07:00Z" w16du:dateUtc="2024-07-23T18:07:00Z">
              <w:r w:rsidR="0094607B">
                <w:rPr>
                  <w:rFonts w:ascii="Open Sans" w:eastAsia="Open Sans" w:hAnsi="Open Sans" w:cs="Open Sans"/>
                  <w:sz w:val="20"/>
                  <w:szCs w:val="20"/>
                  <w:highlight w:val="yellow"/>
                </w:rPr>
                <w:t>P</w:t>
              </w:r>
            </w:ins>
            <w:r w:rsidRPr="00E20C75">
              <w:rPr>
                <w:rFonts w:ascii="Open Sans" w:eastAsia="Open Sans" w:hAnsi="Open Sans" w:cs="Open Sans"/>
                <w:sz w:val="20"/>
                <w:szCs w:val="20"/>
                <w:highlight w:val="yellow"/>
                <w:rPrChange w:id="114" w:author="Lerato Ramahuta" w:date="2024-07-23T13:20:00Z" w16du:dateUtc="2024-07-23T11:20:00Z">
                  <w:rPr>
                    <w:rFonts w:ascii="Open Sans" w:eastAsia="Open Sans" w:hAnsi="Open Sans" w:cs="Open Sans"/>
                    <w:sz w:val="20"/>
                    <w:szCs w:val="20"/>
                  </w:rPr>
                </w:rPrChange>
              </w:rPr>
              <w:t>rocedures / rules / policies</w:t>
            </w:r>
          </w:p>
        </w:tc>
        <w:tc>
          <w:tcPr>
            <w:tcW w:w="1984" w:type="dxa"/>
          </w:tcPr>
          <w:p w14:paraId="20413334" w14:textId="77777777" w:rsidR="00B41335" w:rsidRPr="00E20C75" w:rsidRDefault="374B49F2" w:rsidP="374B49F2">
            <w:pPr>
              <w:spacing w:line="360" w:lineRule="auto"/>
              <w:jc w:val="both"/>
              <w:rPr>
                <w:rFonts w:ascii="Open Sans" w:eastAsia="Open Sans" w:hAnsi="Open Sans" w:cs="Open Sans"/>
                <w:sz w:val="20"/>
                <w:szCs w:val="20"/>
                <w:highlight w:val="yellow"/>
                <w:rPrChange w:id="115" w:author="Lerato Ramahuta" w:date="2024-07-23T13:20:00Z" w16du:dateUtc="2024-07-23T11:20:00Z">
                  <w:rPr>
                    <w:rFonts w:ascii="Open Sans" w:eastAsia="Open Sans" w:hAnsi="Open Sans" w:cs="Open Sans"/>
                    <w:sz w:val="20"/>
                    <w:szCs w:val="20"/>
                  </w:rPr>
                </w:rPrChange>
              </w:rPr>
            </w:pPr>
            <w:r w:rsidRPr="00E20C75">
              <w:rPr>
                <w:rFonts w:ascii="Open Sans" w:eastAsia="Open Sans" w:hAnsi="Open Sans" w:cs="Open Sans"/>
                <w:sz w:val="20"/>
                <w:szCs w:val="20"/>
                <w:highlight w:val="yellow"/>
                <w:rPrChange w:id="116" w:author="Lerato Ramahuta" w:date="2024-07-23T13:20:00Z" w16du:dateUtc="2024-07-23T11:20:00Z">
                  <w:rPr>
                    <w:rFonts w:ascii="Open Sans" w:eastAsia="Open Sans" w:hAnsi="Open Sans" w:cs="Open Sans"/>
                    <w:sz w:val="20"/>
                    <w:szCs w:val="20"/>
                  </w:rPr>
                </w:rPrChange>
              </w:rPr>
              <w:t>Final Written warning</w:t>
            </w:r>
          </w:p>
        </w:tc>
        <w:tc>
          <w:tcPr>
            <w:tcW w:w="1560" w:type="dxa"/>
          </w:tcPr>
          <w:p w14:paraId="00560BAA" w14:textId="77777777" w:rsidR="00B41335" w:rsidRPr="00593C3C" w:rsidRDefault="374B49F2" w:rsidP="374B49F2">
            <w:pPr>
              <w:spacing w:line="360" w:lineRule="auto"/>
              <w:jc w:val="both"/>
              <w:rPr>
                <w:rFonts w:ascii="Open Sans" w:eastAsia="Open Sans" w:hAnsi="Open Sans" w:cs="Open Sans"/>
                <w:sz w:val="20"/>
                <w:szCs w:val="20"/>
              </w:rPr>
            </w:pPr>
            <w:r w:rsidRPr="00E20C75">
              <w:rPr>
                <w:rFonts w:ascii="Open Sans" w:eastAsia="Open Sans" w:hAnsi="Open Sans" w:cs="Open Sans"/>
                <w:sz w:val="20"/>
                <w:szCs w:val="20"/>
                <w:highlight w:val="yellow"/>
                <w:rPrChange w:id="117" w:author="Lerato Ramahuta" w:date="2024-07-23T13:20:00Z" w16du:dateUtc="2024-07-23T11:20:00Z">
                  <w:rPr>
                    <w:rFonts w:ascii="Open Sans" w:eastAsia="Open Sans" w:hAnsi="Open Sans" w:cs="Open Sans"/>
                    <w:sz w:val="20"/>
                    <w:szCs w:val="20"/>
                  </w:rPr>
                </w:rPrChange>
              </w:rPr>
              <w:t>Dismissal</w:t>
            </w:r>
          </w:p>
        </w:tc>
        <w:tc>
          <w:tcPr>
            <w:tcW w:w="1417" w:type="dxa"/>
          </w:tcPr>
          <w:p w14:paraId="000A2DF6"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DC1DF9A" w14:textId="77777777" w:rsidTr="006C6D13">
        <w:tc>
          <w:tcPr>
            <w:tcW w:w="4536" w:type="dxa"/>
          </w:tcPr>
          <w:p w14:paraId="759125D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Failure of a supervisor to maintain discipline</w:t>
            </w:r>
          </w:p>
        </w:tc>
        <w:tc>
          <w:tcPr>
            <w:tcW w:w="1984" w:type="dxa"/>
          </w:tcPr>
          <w:p w14:paraId="5C659B2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40FDC5F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62A0614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57D5992A" w14:textId="77777777" w:rsidTr="006C6D13">
        <w:tc>
          <w:tcPr>
            <w:tcW w:w="4536" w:type="dxa"/>
          </w:tcPr>
          <w:p w14:paraId="51ABF0D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Misuse of position of authority</w:t>
            </w:r>
          </w:p>
        </w:tc>
        <w:tc>
          <w:tcPr>
            <w:tcW w:w="1984" w:type="dxa"/>
          </w:tcPr>
          <w:p w14:paraId="4C44009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67D66994" w14:textId="77777777" w:rsidR="00B41335" w:rsidRPr="00593C3C" w:rsidRDefault="374B49F2" w:rsidP="374B49F2">
            <w:pPr>
              <w:spacing w:line="360" w:lineRule="auto"/>
              <w:jc w:val="center"/>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279D47BB"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7A490B4B" w14:textId="77777777" w:rsidTr="006C6D13">
        <w:tc>
          <w:tcPr>
            <w:tcW w:w="4536" w:type="dxa"/>
          </w:tcPr>
          <w:p w14:paraId="3861BDF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Gross Negligence</w:t>
            </w:r>
          </w:p>
        </w:tc>
        <w:tc>
          <w:tcPr>
            <w:tcW w:w="1984" w:type="dxa"/>
          </w:tcPr>
          <w:p w14:paraId="18C29C0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7CE8A1D0"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0394B0A3" w14:textId="77777777" w:rsidR="00B41335" w:rsidRPr="00593C3C" w:rsidRDefault="00B41335" w:rsidP="374B49F2">
            <w:pPr>
              <w:spacing w:line="360" w:lineRule="auto"/>
              <w:jc w:val="both"/>
              <w:rPr>
                <w:rFonts w:ascii="Open Sans" w:eastAsia="Open Sans" w:hAnsi="Open Sans" w:cs="Open Sans"/>
                <w:sz w:val="20"/>
                <w:szCs w:val="20"/>
              </w:rPr>
            </w:pPr>
          </w:p>
        </w:tc>
      </w:tr>
      <w:tr w:rsidR="00FF7980" w:rsidRPr="00593C3C" w14:paraId="4F5F34B2" w14:textId="77777777" w:rsidTr="006C6D13">
        <w:trPr>
          <w:ins w:id="118" w:author="Lerato Ramahuta" w:date="2024-07-23T13:24:00Z"/>
        </w:trPr>
        <w:tc>
          <w:tcPr>
            <w:tcW w:w="4536" w:type="dxa"/>
          </w:tcPr>
          <w:p w14:paraId="79304DAB" w14:textId="1DEA0440" w:rsidR="00FF7980" w:rsidRPr="00593C3C" w:rsidRDefault="00FF7980" w:rsidP="374B49F2">
            <w:pPr>
              <w:spacing w:line="360" w:lineRule="auto"/>
              <w:jc w:val="both"/>
              <w:rPr>
                <w:ins w:id="119" w:author="Lerato Ramahuta" w:date="2024-07-23T13:24:00Z" w16du:dateUtc="2024-07-23T11:24:00Z"/>
                <w:rFonts w:ascii="Open Sans" w:eastAsia="Open Sans" w:hAnsi="Open Sans" w:cs="Open Sans"/>
                <w:sz w:val="20"/>
                <w:szCs w:val="20"/>
              </w:rPr>
            </w:pPr>
            <w:ins w:id="120" w:author="Lerato Ramahuta" w:date="2024-07-23T13:24:00Z" w16du:dateUtc="2024-07-23T11:24:00Z">
              <w:r>
                <w:rPr>
                  <w:rFonts w:ascii="Open Sans" w:eastAsia="Open Sans" w:hAnsi="Open Sans" w:cs="Open Sans"/>
                  <w:sz w:val="20"/>
                  <w:szCs w:val="20"/>
                </w:rPr>
                <w:t>Gross Misconduct</w:t>
              </w:r>
            </w:ins>
          </w:p>
        </w:tc>
        <w:tc>
          <w:tcPr>
            <w:tcW w:w="1984" w:type="dxa"/>
          </w:tcPr>
          <w:p w14:paraId="4D208CF6" w14:textId="56B5BAF5" w:rsidR="00FF7980" w:rsidRPr="00593C3C" w:rsidRDefault="00FF7980" w:rsidP="374B49F2">
            <w:pPr>
              <w:spacing w:line="360" w:lineRule="auto"/>
              <w:jc w:val="both"/>
              <w:rPr>
                <w:ins w:id="121" w:author="Lerato Ramahuta" w:date="2024-07-23T13:24:00Z" w16du:dateUtc="2024-07-23T11:24:00Z"/>
                <w:rFonts w:ascii="Open Sans" w:eastAsia="Open Sans" w:hAnsi="Open Sans" w:cs="Open Sans"/>
                <w:sz w:val="20"/>
                <w:szCs w:val="20"/>
              </w:rPr>
            </w:pPr>
            <w:ins w:id="122" w:author="Lerato Ramahuta" w:date="2024-07-23T13:24:00Z" w16du:dateUtc="2024-07-23T11:24:00Z">
              <w:r>
                <w:rPr>
                  <w:rFonts w:ascii="Open Sans" w:eastAsia="Open Sans" w:hAnsi="Open Sans" w:cs="Open Sans"/>
                  <w:sz w:val="20"/>
                  <w:szCs w:val="20"/>
                </w:rPr>
                <w:t>Dismissal</w:t>
              </w:r>
            </w:ins>
          </w:p>
        </w:tc>
        <w:tc>
          <w:tcPr>
            <w:tcW w:w="1560" w:type="dxa"/>
          </w:tcPr>
          <w:p w14:paraId="74CC8C4F" w14:textId="77777777" w:rsidR="00FF7980" w:rsidRPr="00593C3C" w:rsidRDefault="00FF7980" w:rsidP="374B49F2">
            <w:pPr>
              <w:spacing w:line="360" w:lineRule="auto"/>
              <w:jc w:val="both"/>
              <w:rPr>
                <w:ins w:id="123" w:author="Lerato Ramahuta" w:date="2024-07-23T13:24:00Z" w16du:dateUtc="2024-07-23T11:24:00Z"/>
                <w:rFonts w:ascii="Open Sans" w:eastAsia="Open Sans" w:hAnsi="Open Sans" w:cs="Open Sans"/>
                <w:sz w:val="20"/>
                <w:szCs w:val="20"/>
              </w:rPr>
            </w:pPr>
          </w:p>
        </w:tc>
        <w:tc>
          <w:tcPr>
            <w:tcW w:w="1417" w:type="dxa"/>
          </w:tcPr>
          <w:p w14:paraId="662FB5D2" w14:textId="77777777" w:rsidR="00FF7980" w:rsidRPr="00593C3C" w:rsidRDefault="00FF7980" w:rsidP="374B49F2">
            <w:pPr>
              <w:spacing w:line="360" w:lineRule="auto"/>
              <w:jc w:val="both"/>
              <w:rPr>
                <w:ins w:id="124" w:author="Lerato Ramahuta" w:date="2024-07-23T13:24:00Z" w16du:dateUtc="2024-07-23T11:24:00Z"/>
                <w:rFonts w:ascii="Open Sans" w:eastAsia="Open Sans" w:hAnsi="Open Sans" w:cs="Open Sans"/>
                <w:sz w:val="20"/>
                <w:szCs w:val="20"/>
              </w:rPr>
            </w:pPr>
          </w:p>
        </w:tc>
      </w:tr>
      <w:tr w:rsidR="00593C3C" w:rsidRPr="00593C3C" w14:paraId="2E663416" w14:textId="77777777" w:rsidTr="006C6D13">
        <w:tc>
          <w:tcPr>
            <w:tcW w:w="4536" w:type="dxa"/>
          </w:tcPr>
          <w:p w14:paraId="5F43314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Smoking in an area declared a non-smoking zone</w:t>
            </w:r>
          </w:p>
        </w:tc>
        <w:tc>
          <w:tcPr>
            <w:tcW w:w="1984" w:type="dxa"/>
          </w:tcPr>
          <w:p w14:paraId="2FC68CD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6F17083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61A2676A"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423A437F" w14:textId="77777777" w:rsidTr="0081013B">
        <w:tc>
          <w:tcPr>
            <w:tcW w:w="9497" w:type="dxa"/>
            <w:gridSpan w:val="4"/>
          </w:tcPr>
          <w:p w14:paraId="71FE4216" w14:textId="72D373B7" w:rsidR="0038207E" w:rsidRPr="00593C3C" w:rsidRDefault="0038207E" w:rsidP="374B49F2">
            <w:pPr>
              <w:spacing w:line="360" w:lineRule="auto"/>
              <w:jc w:val="both"/>
              <w:rPr>
                <w:rFonts w:ascii="Open Sans" w:eastAsia="Open Sans" w:hAnsi="Open Sans" w:cs="Open Sans"/>
                <w:sz w:val="20"/>
                <w:szCs w:val="20"/>
              </w:rPr>
            </w:pPr>
            <w:bookmarkStart w:id="125" w:name="_Toc65055499"/>
            <w:bookmarkStart w:id="126" w:name="_Toc66998766"/>
            <w:r w:rsidRPr="00593C3C">
              <w:rPr>
                <w:rFonts w:ascii="Open Sans" w:eastAsia="Open Sans" w:hAnsi="Open Sans" w:cs="Open Sans"/>
                <w:b/>
                <w:bCs/>
                <w:sz w:val="20"/>
                <w:szCs w:val="20"/>
              </w:rPr>
              <w:lastRenderedPageBreak/>
              <w:t>INTOXICATION</w:t>
            </w:r>
            <w:bookmarkEnd w:id="125"/>
            <w:bookmarkEnd w:id="126"/>
          </w:p>
        </w:tc>
      </w:tr>
      <w:tr w:rsidR="00593C3C" w:rsidRPr="00593C3C" w14:paraId="39171808" w14:textId="77777777" w:rsidTr="006C6D13">
        <w:tc>
          <w:tcPr>
            <w:tcW w:w="4536" w:type="dxa"/>
          </w:tcPr>
          <w:p w14:paraId="503C4291" w14:textId="153D3F98"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 xml:space="preserve">Reporting for work under the influence of </w:t>
            </w:r>
            <w:del w:id="127" w:author="Lerato Ramahuta" w:date="2024-07-23T13:26:00Z" w16du:dateUtc="2024-07-23T11:26:00Z">
              <w:r w:rsidRPr="00593C3C" w:rsidDel="00FF7980">
                <w:rPr>
                  <w:rFonts w:ascii="Open Sans" w:eastAsia="Open Sans" w:hAnsi="Open Sans" w:cs="Open Sans"/>
                  <w:sz w:val="20"/>
                  <w:szCs w:val="20"/>
                </w:rPr>
                <w:delText>alcohol or drugs</w:delText>
              </w:r>
            </w:del>
            <w:ins w:id="128" w:author="Lerato Ramahuta" w:date="2024-07-23T13:26:00Z" w16du:dateUtc="2024-07-23T11:26:00Z">
              <w:r w:rsidR="00FF7980">
                <w:rPr>
                  <w:rFonts w:ascii="Open Sans" w:eastAsia="Open Sans" w:hAnsi="Open Sans" w:cs="Open Sans"/>
                  <w:sz w:val="20"/>
                  <w:szCs w:val="20"/>
                </w:rPr>
                <w:t>intoxicating substance</w:t>
              </w:r>
            </w:ins>
          </w:p>
        </w:tc>
        <w:tc>
          <w:tcPr>
            <w:tcW w:w="1984" w:type="dxa"/>
          </w:tcPr>
          <w:p w14:paraId="32D28FF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52E8CD2B"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4813C270"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637ED399" w14:textId="77777777" w:rsidTr="006C6D13">
        <w:tc>
          <w:tcPr>
            <w:tcW w:w="4536" w:type="dxa"/>
          </w:tcPr>
          <w:p w14:paraId="4601C079" w14:textId="4FA7E305"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 xml:space="preserve">Absent from work due to being under the influence of </w:t>
            </w:r>
            <w:ins w:id="129" w:author="Lerato Ramahuta" w:date="2024-07-23T13:27:00Z" w16du:dateUtc="2024-07-23T11:27:00Z">
              <w:r w:rsidR="00FF7980">
                <w:rPr>
                  <w:rFonts w:ascii="Open Sans" w:eastAsia="Open Sans" w:hAnsi="Open Sans" w:cs="Open Sans"/>
                  <w:sz w:val="20"/>
                  <w:szCs w:val="20"/>
                </w:rPr>
                <w:t>intoxicating substance</w:t>
              </w:r>
            </w:ins>
            <w:del w:id="130" w:author="Lerato Ramahuta" w:date="2024-07-23T13:27:00Z" w16du:dateUtc="2024-07-23T11:27:00Z">
              <w:r w:rsidRPr="00593C3C" w:rsidDel="00FF7980">
                <w:rPr>
                  <w:rFonts w:ascii="Open Sans" w:eastAsia="Open Sans" w:hAnsi="Open Sans" w:cs="Open Sans"/>
                  <w:sz w:val="20"/>
                  <w:szCs w:val="20"/>
                </w:rPr>
                <w:delText>alcohol or drugs</w:delText>
              </w:r>
            </w:del>
          </w:p>
        </w:tc>
        <w:tc>
          <w:tcPr>
            <w:tcW w:w="1984" w:type="dxa"/>
          </w:tcPr>
          <w:p w14:paraId="4C41CC6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134C761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775A6FC5"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5F8F562" w14:textId="77777777" w:rsidTr="006C6D13">
        <w:tc>
          <w:tcPr>
            <w:tcW w:w="4536" w:type="dxa"/>
          </w:tcPr>
          <w:p w14:paraId="1388785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Being in possession of alcohol or drugs on Company’s premises or while on duty</w:t>
            </w:r>
          </w:p>
        </w:tc>
        <w:tc>
          <w:tcPr>
            <w:tcW w:w="1984" w:type="dxa"/>
          </w:tcPr>
          <w:p w14:paraId="14791E8D" w14:textId="3DABACB8"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0595D574"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602A6887"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531E0A3" w14:textId="77777777" w:rsidTr="006C6D13">
        <w:tc>
          <w:tcPr>
            <w:tcW w:w="4536" w:type="dxa"/>
          </w:tcPr>
          <w:p w14:paraId="4AEA917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Unlawful distribution of alcohol or drugs on client or the Company’s premises</w:t>
            </w:r>
          </w:p>
        </w:tc>
        <w:tc>
          <w:tcPr>
            <w:tcW w:w="1984" w:type="dxa"/>
          </w:tcPr>
          <w:p w14:paraId="23DC169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D5A8E51"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612AADE"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20271A8B" w14:textId="77777777" w:rsidTr="006C6D13">
        <w:tc>
          <w:tcPr>
            <w:tcW w:w="4536" w:type="dxa"/>
          </w:tcPr>
          <w:p w14:paraId="5583ACD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Drinking alcohol or taking drugs on Company’s premises</w:t>
            </w:r>
          </w:p>
        </w:tc>
        <w:tc>
          <w:tcPr>
            <w:tcW w:w="1984" w:type="dxa"/>
          </w:tcPr>
          <w:p w14:paraId="3789EBCD" w14:textId="77777777" w:rsidR="00B41335" w:rsidRPr="00593C3C" w:rsidRDefault="374B49F2" w:rsidP="374B49F2">
            <w:pPr>
              <w:spacing w:line="360" w:lineRule="auto"/>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127E673"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32C08E7D"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79D096FC" w14:textId="77777777" w:rsidTr="006C6D13">
        <w:trPr>
          <w:trHeight w:val="788"/>
        </w:trPr>
        <w:tc>
          <w:tcPr>
            <w:tcW w:w="4536" w:type="dxa"/>
          </w:tcPr>
          <w:p w14:paraId="173204C4" w14:textId="4F9FD9F5" w:rsidR="00365CF3"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 xml:space="preserve">Refusal to be tested for </w:t>
            </w:r>
            <w:ins w:id="131" w:author="Lerato Ramahuta" w:date="2024-07-23T13:31:00Z" w16du:dateUtc="2024-07-23T11:31:00Z">
              <w:r w:rsidR="00FF7980">
                <w:rPr>
                  <w:rFonts w:ascii="Open Sans" w:eastAsia="Open Sans" w:hAnsi="Open Sans" w:cs="Open Sans"/>
                  <w:sz w:val="20"/>
                  <w:szCs w:val="20"/>
                </w:rPr>
                <w:t>intoxicating substance</w:t>
              </w:r>
              <w:r w:rsidR="00FF7980" w:rsidRPr="00593C3C" w:rsidDel="00FF7980">
                <w:rPr>
                  <w:rFonts w:ascii="Open Sans" w:eastAsia="Open Sans" w:hAnsi="Open Sans" w:cs="Open Sans"/>
                  <w:sz w:val="20"/>
                  <w:szCs w:val="20"/>
                </w:rPr>
                <w:t xml:space="preserve"> </w:t>
              </w:r>
            </w:ins>
            <w:del w:id="132" w:author="Lerato Ramahuta" w:date="2024-07-23T13:31:00Z" w16du:dateUtc="2024-07-23T11:31:00Z">
              <w:r w:rsidRPr="00593C3C" w:rsidDel="00FF7980">
                <w:rPr>
                  <w:rFonts w:ascii="Open Sans" w:eastAsia="Open Sans" w:hAnsi="Open Sans" w:cs="Open Sans"/>
                  <w:sz w:val="20"/>
                  <w:szCs w:val="20"/>
                </w:rPr>
                <w:delText xml:space="preserve">alcohol or drugs </w:delText>
              </w:r>
            </w:del>
            <w:r w:rsidRPr="00593C3C">
              <w:rPr>
                <w:rFonts w:ascii="Open Sans" w:eastAsia="Open Sans" w:hAnsi="Open Sans" w:cs="Open Sans"/>
                <w:sz w:val="20"/>
                <w:szCs w:val="20"/>
              </w:rPr>
              <w:t>(Insubordination)</w:t>
            </w:r>
          </w:p>
        </w:tc>
        <w:tc>
          <w:tcPr>
            <w:tcW w:w="1984" w:type="dxa"/>
          </w:tcPr>
          <w:p w14:paraId="74ED848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570136A2"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6499C2BC"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1685014" w14:textId="77777777" w:rsidTr="0038207E">
        <w:tc>
          <w:tcPr>
            <w:tcW w:w="9497" w:type="dxa"/>
            <w:gridSpan w:val="4"/>
            <w:vAlign w:val="center"/>
          </w:tcPr>
          <w:p w14:paraId="28E201B5" w14:textId="67E9E817" w:rsidR="0038207E" w:rsidRPr="00593C3C" w:rsidRDefault="0038207E" w:rsidP="0038207E">
            <w:pPr>
              <w:spacing w:line="360" w:lineRule="auto"/>
              <w:jc w:val="center"/>
              <w:rPr>
                <w:rFonts w:ascii="Open Sans" w:eastAsia="Open Sans" w:hAnsi="Open Sans" w:cs="Open Sans"/>
                <w:sz w:val="20"/>
                <w:szCs w:val="20"/>
              </w:rPr>
            </w:pPr>
            <w:bookmarkStart w:id="133" w:name="_Toc65055500"/>
            <w:bookmarkStart w:id="134" w:name="_Toc66998767"/>
            <w:r w:rsidRPr="00593C3C">
              <w:rPr>
                <w:rFonts w:ascii="Open Sans" w:eastAsia="Open Sans" w:hAnsi="Open Sans" w:cs="Open Sans"/>
                <w:b/>
                <w:bCs/>
                <w:sz w:val="20"/>
                <w:szCs w:val="20"/>
              </w:rPr>
              <w:t>EMPLOYEE BEHAVIOUR</w:t>
            </w:r>
            <w:bookmarkEnd w:id="133"/>
            <w:bookmarkEnd w:id="134"/>
          </w:p>
        </w:tc>
      </w:tr>
      <w:tr w:rsidR="00593C3C" w:rsidRPr="00593C3C" w14:paraId="4253810B" w14:textId="77777777" w:rsidTr="006C6D13">
        <w:tc>
          <w:tcPr>
            <w:tcW w:w="4536" w:type="dxa"/>
          </w:tcPr>
          <w:p w14:paraId="19D4C22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Use of abusive and/or derogatory and/or offensive language and signs and/or insolence. (This can also take place between an Employee and the Employer)</w:t>
            </w:r>
          </w:p>
        </w:tc>
        <w:tc>
          <w:tcPr>
            <w:tcW w:w="1984" w:type="dxa"/>
          </w:tcPr>
          <w:p w14:paraId="1228C5B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 / Final Written warning</w:t>
            </w:r>
          </w:p>
        </w:tc>
        <w:tc>
          <w:tcPr>
            <w:tcW w:w="1560" w:type="dxa"/>
          </w:tcPr>
          <w:p w14:paraId="4136766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616A33D6"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820E5E3" w14:textId="77777777" w:rsidTr="006C6D13">
        <w:tc>
          <w:tcPr>
            <w:tcW w:w="4536" w:type="dxa"/>
          </w:tcPr>
          <w:p w14:paraId="188A56D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Serious disrespect, being arrogant or rude to fellow employee or senior employee (management)</w:t>
            </w:r>
          </w:p>
        </w:tc>
        <w:tc>
          <w:tcPr>
            <w:tcW w:w="1984" w:type="dxa"/>
          </w:tcPr>
          <w:p w14:paraId="0E3259C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3CAA57A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6DF12B8E"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682776B7" w14:textId="77777777" w:rsidTr="006C6D13">
        <w:tc>
          <w:tcPr>
            <w:tcW w:w="4536" w:type="dxa"/>
          </w:tcPr>
          <w:p w14:paraId="012026B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Using racially abusive language</w:t>
            </w:r>
          </w:p>
        </w:tc>
        <w:tc>
          <w:tcPr>
            <w:tcW w:w="1984" w:type="dxa"/>
          </w:tcPr>
          <w:p w14:paraId="4978CCA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3A50350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320E42DA"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7FE29BA" w14:textId="77777777" w:rsidTr="006C6D13">
        <w:tc>
          <w:tcPr>
            <w:tcW w:w="4536" w:type="dxa"/>
          </w:tcPr>
          <w:p w14:paraId="4D023C4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Assault</w:t>
            </w:r>
          </w:p>
        </w:tc>
        <w:tc>
          <w:tcPr>
            <w:tcW w:w="1984" w:type="dxa"/>
          </w:tcPr>
          <w:p w14:paraId="69D0061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6C85F844"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6A924216"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6F8058EB" w14:textId="77777777" w:rsidTr="006C6D13">
        <w:tc>
          <w:tcPr>
            <w:tcW w:w="4536" w:type="dxa"/>
          </w:tcPr>
          <w:p w14:paraId="3C936EFB"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lastRenderedPageBreak/>
              <w:t>Attempted assault</w:t>
            </w:r>
          </w:p>
        </w:tc>
        <w:tc>
          <w:tcPr>
            <w:tcW w:w="1984" w:type="dxa"/>
          </w:tcPr>
          <w:p w14:paraId="7F1565A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72EA9D86"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2DAA0B4D"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B065053" w14:textId="77777777" w:rsidTr="006C6D13">
        <w:tc>
          <w:tcPr>
            <w:tcW w:w="4536" w:type="dxa"/>
          </w:tcPr>
          <w:p w14:paraId="29E0284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Threat to employees and the Company</w:t>
            </w:r>
          </w:p>
        </w:tc>
        <w:tc>
          <w:tcPr>
            <w:tcW w:w="1984" w:type="dxa"/>
          </w:tcPr>
          <w:p w14:paraId="177718C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EFE0EA3"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03847197"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4BD728EF" w14:textId="77777777" w:rsidTr="006C6D13">
        <w:tc>
          <w:tcPr>
            <w:tcW w:w="4536" w:type="dxa"/>
          </w:tcPr>
          <w:p w14:paraId="0C4448E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Fighting at the workplace</w:t>
            </w:r>
          </w:p>
        </w:tc>
        <w:tc>
          <w:tcPr>
            <w:tcW w:w="1984" w:type="dxa"/>
          </w:tcPr>
          <w:p w14:paraId="32ADD46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51BB6C3B"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1E33FF55"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B94F94E" w14:textId="77777777" w:rsidTr="006C6D13">
        <w:tc>
          <w:tcPr>
            <w:tcW w:w="4536" w:type="dxa"/>
          </w:tcPr>
          <w:p w14:paraId="184A367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Provocation</w:t>
            </w:r>
          </w:p>
        </w:tc>
        <w:tc>
          <w:tcPr>
            <w:tcW w:w="1984" w:type="dxa"/>
          </w:tcPr>
          <w:p w14:paraId="72190ED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65AEEC6"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9870343"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4405BDEE" w14:textId="77777777" w:rsidTr="006C6D13">
        <w:tc>
          <w:tcPr>
            <w:tcW w:w="4536" w:type="dxa"/>
          </w:tcPr>
          <w:p w14:paraId="5D2D089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Intimidation or allowing violence and/or promotion/incitement of labour unrest and/or hindering of operations</w:t>
            </w:r>
          </w:p>
        </w:tc>
        <w:tc>
          <w:tcPr>
            <w:tcW w:w="1984" w:type="dxa"/>
          </w:tcPr>
          <w:p w14:paraId="23B062B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0C83E6E"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5D0FD907"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6877498C" w14:textId="77777777" w:rsidTr="006C6D13">
        <w:tc>
          <w:tcPr>
            <w:tcW w:w="4536" w:type="dxa"/>
          </w:tcPr>
          <w:p w14:paraId="2B542BE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Use and/or possession of dangerous weapons at work and/or on Company’s premises</w:t>
            </w:r>
          </w:p>
        </w:tc>
        <w:tc>
          <w:tcPr>
            <w:tcW w:w="1984" w:type="dxa"/>
          </w:tcPr>
          <w:p w14:paraId="5724171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1E971B69"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6035241"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8DCFE3E" w14:textId="77777777" w:rsidTr="006C6D13">
        <w:tc>
          <w:tcPr>
            <w:tcW w:w="4536" w:type="dxa"/>
          </w:tcPr>
          <w:p w14:paraId="434D7A1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Riotous behaviour or disorderly conduct</w:t>
            </w:r>
          </w:p>
        </w:tc>
        <w:tc>
          <w:tcPr>
            <w:tcW w:w="1984" w:type="dxa"/>
          </w:tcPr>
          <w:p w14:paraId="0E50C1D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B28D22F"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78142BB0" w14:textId="77777777" w:rsidR="00B41335" w:rsidRPr="00593C3C" w:rsidRDefault="00B41335" w:rsidP="374B49F2">
            <w:pPr>
              <w:spacing w:line="360" w:lineRule="auto"/>
              <w:jc w:val="both"/>
              <w:rPr>
                <w:rFonts w:ascii="Open Sans" w:eastAsia="Open Sans" w:hAnsi="Open Sans" w:cs="Open Sans"/>
                <w:sz w:val="20"/>
                <w:szCs w:val="20"/>
              </w:rPr>
            </w:pPr>
          </w:p>
        </w:tc>
      </w:tr>
      <w:tr w:rsidR="003F35ED" w:rsidRPr="00593C3C" w14:paraId="7DA04DD2" w14:textId="77777777" w:rsidTr="006C6D13">
        <w:tc>
          <w:tcPr>
            <w:tcW w:w="4536" w:type="dxa"/>
          </w:tcPr>
          <w:p w14:paraId="11125B61" w14:textId="77777777" w:rsidR="003F35ED" w:rsidRPr="00593C3C" w:rsidRDefault="003F35ED" w:rsidP="003F35ED">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Horseplay</w:t>
            </w:r>
          </w:p>
        </w:tc>
        <w:tc>
          <w:tcPr>
            <w:tcW w:w="1984" w:type="dxa"/>
          </w:tcPr>
          <w:p w14:paraId="08485D53" w14:textId="4801A554" w:rsidR="003F35ED" w:rsidRPr="00593C3C" w:rsidRDefault="003F35ED" w:rsidP="003F35ED">
            <w:pPr>
              <w:spacing w:line="360" w:lineRule="auto"/>
              <w:jc w:val="both"/>
              <w:rPr>
                <w:rFonts w:ascii="Open Sans" w:eastAsia="Open Sans" w:hAnsi="Open Sans" w:cs="Open Sans"/>
                <w:sz w:val="20"/>
                <w:szCs w:val="20"/>
              </w:rPr>
            </w:pPr>
            <w:ins w:id="135" w:author="Lerato Ramahuta" w:date="2024-07-23T13:49:00Z" w16du:dateUtc="2024-07-23T11:49:00Z">
              <w:r>
                <w:rPr>
                  <w:rFonts w:ascii="Open Sans" w:eastAsia="Open Sans" w:hAnsi="Open Sans" w:cs="Open Sans"/>
                  <w:sz w:val="20"/>
                  <w:szCs w:val="20"/>
                </w:rPr>
                <w:t>F</w:t>
              </w:r>
            </w:ins>
            <w:ins w:id="136" w:author="Lerato Ramahuta" w:date="2024-07-23T13:50:00Z" w16du:dateUtc="2024-07-23T11:50:00Z">
              <w:r>
                <w:rPr>
                  <w:rFonts w:ascii="Open Sans" w:eastAsia="Open Sans" w:hAnsi="Open Sans" w:cs="Open Sans"/>
                  <w:sz w:val="20"/>
                  <w:szCs w:val="20"/>
                </w:rPr>
                <w:t xml:space="preserve">inal </w:t>
              </w:r>
            </w:ins>
            <w:r w:rsidRPr="00593C3C">
              <w:rPr>
                <w:rFonts w:ascii="Open Sans" w:eastAsia="Open Sans" w:hAnsi="Open Sans" w:cs="Open Sans"/>
                <w:sz w:val="20"/>
                <w:szCs w:val="20"/>
              </w:rPr>
              <w:t xml:space="preserve">Written </w:t>
            </w:r>
            <w:ins w:id="137" w:author="Lerato Ramahuta" w:date="2024-07-23T13:50:00Z" w16du:dateUtc="2024-07-23T11:50:00Z">
              <w:r>
                <w:rPr>
                  <w:rFonts w:ascii="Open Sans" w:eastAsia="Open Sans" w:hAnsi="Open Sans" w:cs="Open Sans"/>
                  <w:sz w:val="20"/>
                  <w:szCs w:val="20"/>
                </w:rPr>
                <w:t>W</w:t>
              </w:r>
            </w:ins>
            <w:del w:id="138" w:author="Lerato Ramahuta" w:date="2024-07-23T13:50:00Z" w16du:dateUtc="2024-07-23T11:50:00Z">
              <w:r w:rsidRPr="00593C3C" w:rsidDel="003F35ED">
                <w:rPr>
                  <w:rFonts w:ascii="Open Sans" w:eastAsia="Open Sans" w:hAnsi="Open Sans" w:cs="Open Sans"/>
                  <w:sz w:val="20"/>
                  <w:szCs w:val="20"/>
                </w:rPr>
                <w:delText>w</w:delText>
              </w:r>
            </w:del>
            <w:r w:rsidRPr="00593C3C">
              <w:rPr>
                <w:rFonts w:ascii="Open Sans" w:eastAsia="Open Sans" w:hAnsi="Open Sans" w:cs="Open Sans"/>
                <w:sz w:val="20"/>
                <w:szCs w:val="20"/>
              </w:rPr>
              <w:t>arning</w:t>
            </w:r>
          </w:p>
        </w:tc>
        <w:tc>
          <w:tcPr>
            <w:tcW w:w="1560" w:type="dxa"/>
          </w:tcPr>
          <w:p w14:paraId="5B30FEC2" w14:textId="57595229" w:rsidR="003F35ED" w:rsidRPr="00593C3C" w:rsidRDefault="003F35ED" w:rsidP="003F35ED">
            <w:pPr>
              <w:spacing w:line="360" w:lineRule="auto"/>
              <w:jc w:val="both"/>
              <w:rPr>
                <w:rFonts w:ascii="Open Sans" w:eastAsia="Open Sans" w:hAnsi="Open Sans" w:cs="Open Sans"/>
                <w:sz w:val="20"/>
                <w:szCs w:val="20"/>
              </w:rPr>
            </w:pPr>
            <w:ins w:id="139" w:author="Lerato Ramahuta" w:date="2024-07-23T13:50:00Z" w16du:dateUtc="2024-07-23T11:50:00Z">
              <w:r w:rsidRPr="00593C3C">
                <w:rPr>
                  <w:rFonts w:ascii="Open Sans" w:eastAsia="Open Sans" w:hAnsi="Open Sans" w:cs="Open Sans"/>
                  <w:sz w:val="20"/>
                  <w:szCs w:val="20"/>
                </w:rPr>
                <w:t>Dismissal</w:t>
              </w:r>
            </w:ins>
            <w:del w:id="140" w:author="Lerato Ramahuta" w:date="2024-07-23T13:50:00Z" w16du:dateUtc="2024-07-23T11:50:00Z">
              <w:r w:rsidRPr="00593C3C" w:rsidDel="00A46FC2">
                <w:rPr>
                  <w:rFonts w:ascii="Open Sans" w:eastAsia="Open Sans" w:hAnsi="Open Sans" w:cs="Open Sans"/>
                  <w:sz w:val="20"/>
                  <w:szCs w:val="20"/>
                </w:rPr>
                <w:delText>Final Written warning</w:delText>
              </w:r>
            </w:del>
          </w:p>
        </w:tc>
        <w:tc>
          <w:tcPr>
            <w:tcW w:w="1417" w:type="dxa"/>
          </w:tcPr>
          <w:p w14:paraId="01AA4EDE" w14:textId="4254FDA4" w:rsidR="003F35ED" w:rsidRPr="00593C3C" w:rsidRDefault="003F35ED" w:rsidP="003F35ED">
            <w:pPr>
              <w:spacing w:line="360" w:lineRule="auto"/>
              <w:jc w:val="center"/>
              <w:rPr>
                <w:rFonts w:ascii="Open Sans" w:eastAsia="Open Sans" w:hAnsi="Open Sans" w:cs="Open Sans"/>
                <w:sz w:val="20"/>
                <w:szCs w:val="20"/>
              </w:rPr>
            </w:pPr>
            <w:del w:id="141" w:author="Lerato Ramahuta" w:date="2024-07-23T13:50:00Z" w16du:dateUtc="2024-07-23T11:50:00Z">
              <w:r w:rsidRPr="00593C3C" w:rsidDel="003F35ED">
                <w:rPr>
                  <w:rFonts w:ascii="Open Sans" w:eastAsia="Open Sans" w:hAnsi="Open Sans" w:cs="Open Sans"/>
                  <w:sz w:val="20"/>
                  <w:szCs w:val="20"/>
                </w:rPr>
                <w:delText>Dismissal</w:delText>
              </w:r>
            </w:del>
          </w:p>
        </w:tc>
      </w:tr>
      <w:tr w:rsidR="00593C3C" w:rsidRPr="00593C3C" w14:paraId="7833133B" w14:textId="77777777" w:rsidTr="006C6D13">
        <w:tc>
          <w:tcPr>
            <w:tcW w:w="4536" w:type="dxa"/>
          </w:tcPr>
          <w:p w14:paraId="09D673D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Sexual harassment</w:t>
            </w:r>
          </w:p>
        </w:tc>
        <w:tc>
          <w:tcPr>
            <w:tcW w:w="1984" w:type="dxa"/>
          </w:tcPr>
          <w:p w14:paraId="0325E7FB"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60412D7F"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3F7B4C83"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4E12B3A" w14:textId="77777777" w:rsidTr="006C6D13">
        <w:tc>
          <w:tcPr>
            <w:tcW w:w="4536" w:type="dxa"/>
          </w:tcPr>
          <w:p w14:paraId="5A75AFE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Harassment or bullying</w:t>
            </w:r>
          </w:p>
        </w:tc>
        <w:tc>
          <w:tcPr>
            <w:tcW w:w="1984" w:type="dxa"/>
          </w:tcPr>
          <w:p w14:paraId="6FE8FE8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5878D522" w14:textId="77777777" w:rsidR="00B41335" w:rsidRPr="00593C3C" w:rsidRDefault="374B49F2" w:rsidP="374B49F2">
            <w:pPr>
              <w:spacing w:line="360" w:lineRule="auto"/>
              <w:jc w:val="center"/>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2E9568C5"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47D00463" w14:textId="77777777" w:rsidTr="006C6D13">
        <w:tc>
          <w:tcPr>
            <w:tcW w:w="4536" w:type="dxa"/>
          </w:tcPr>
          <w:p w14:paraId="3D442BD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Display of provocative / political slogans</w:t>
            </w:r>
          </w:p>
        </w:tc>
        <w:tc>
          <w:tcPr>
            <w:tcW w:w="1984" w:type="dxa"/>
          </w:tcPr>
          <w:p w14:paraId="7B535DF3" w14:textId="087D5FBD" w:rsidR="00B41335" w:rsidRPr="00593C3C" w:rsidRDefault="374B49F2" w:rsidP="374B49F2">
            <w:pPr>
              <w:spacing w:line="360" w:lineRule="auto"/>
              <w:jc w:val="both"/>
              <w:rPr>
                <w:rFonts w:ascii="Open Sans" w:eastAsia="Open Sans" w:hAnsi="Open Sans" w:cs="Open Sans"/>
                <w:sz w:val="20"/>
                <w:szCs w:val="20"/>
              </w:rPr>
            </w:pPr>
            <w:del w:id="142" w:author="Lerato Ramahuta" w:date="2024-07-23T13:55:00Z" w16du:dateUtc="2024-07-23T11:55:00Z">
              <w:r w:rsidRPr="00593C3C" w:rsidDel="003F35ED">
                <w:rPr>
                  <w:rFonts w:ascii="Open Sans" w:eastAsia="Open Sans" w:hAnsi="Open Sans" w:cs="Open Sans"/>
                  <w:sz w:val="20"/>
                  <w:szCs w:val="20"/>
                </w:rPr>
                <w:delText>Final Written warning</w:delText>
              </w:r>
            </w:del>
            <w:ins w:id="143" w:author="Lerato Ramahuta" w:date="2024-07-23T13:55:00Z" w16du:dateUtc="2024-07-23T11:55:00Z">
              <w:r w:rsidR="003F35ED">
                <w:rPr>
                  <w:rFonts w:ascii="Open Sans" w:eastAsia="Open Sans" w:hAnsi="Open Sans" w:cs="Open Sans"/>
                  <w:sz w:val="20"/>
                  <w:szCs w:val="20"/>
                </w:rPr>
                <w:t xml:space="preserve"> Dis</w:t>
              </w:r>
            </w:ins>
            <w:ins w:id="144" w:author="Lerato Ramahuta" w:date="2024-07-23T13:56:00Z" w16du:dateUtc="2024-07-23T11:56:00Z">
              <w:r w:rsidR="003F35ED">
                <w:rPr>
                  <w:rFonts w:ascii="Open Sans" w:eastAsia="Open Sans" w:hAnsi="Open Sans" w:cs="Open Sans"/>
                  <w:sz w:val="20"/>
                  <w:szCs w:val="20"/>
                </w:rPr>
                <w:t>missal</w:t>
              </w:r>
            </w:ins>
          </w:p>
        </w:tc>
        <w:tc>
          <w:tcPr>
            <w:tcW w:w="1560" w:type="dxa"/>
          </w:tcPr>
          <w:p w14:paraId="48483AF9" w14:textId="77777777" w:rsidR="00B41335" w:rsidRPr="00593C3C" w:rsidRDefault="374B49F2" w:rsidP="374B49F2">
            <w:pPr>
              <w:spacing w:line="360" w:lineRule="auto"/>
              <w:jc w:val="both"/>
              <w:rPr>
                <w:rFonts w:ascii="Open Sans" w:eastAsia="Open Sans" w:hAnsi="Open Sans" w:cs="Open Sans"/>
                <w:sz w:val="20"/>
                <w:szCs w:val="20"/>
              </w:rPr>
            </w:pPr>
            <w:del w:id="145" w:author="Lerato Ramahuta" w:date="2024-07-23T13:56:00Z" w16du:dateUtc="2024-07-23T11:56:00Z">
              <w:r w:rsidRPr="00593C3C" w:rsidDel="003F35ED">
                <w:rPr>
                  <w:rFonts w:ascii="Open Sans" w:eastAsia="Open Sans" w:hAnsi="Open Sans" w:cs="Open Sans"/>
                  <w:sz w:val="20"/>
                  <w:szCs w:val="20"/>
                </w:rPr>
                <w:delText>Dismissal</w:delText>
              </w:r>
            </w:del>
          </w:p>
        </w:tc>
        <w:tc>
          <w:tcPr>
            <w:tcW w:w="1417" w:type="dxa"/>
          </w:tcPr>
          <w:p w14:paraId="160B3A80"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4D7687D5" w14:textId="77777777" w:rsidTr="006C6D13">
        <w:tc>
          <w:tcPr>
            <w:tcW w:w="4536" w:type="dxa"/>
          </w:tcPr>
          <w:p w14:paraId="1245132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Cause racial conflict between or amongst employees</w:t>
            </w:r>
          </w:p>
        </w:tc>
        <w:tc>
          <w:tcPr>
            <w:tcW w:w="1984" w:type="dxa"/>
          </w:tcPr>
          <w:p w14:paraId="7EFD443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552EEBE3"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041C51B0"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4BF68EE0" w14:textId="77777777" w:rsidTr="006C6D13">
        <w:tc>
          <w:tcPr>
            <w:tcW w:w="4536" w:type="dxa"/>
          </w:tcPr>
          <w:p w14:paraId="5745C760" w14:textId="0AF40794"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 xml:space="preserve">Misconduct by misbehaving / misconducting outside working hours and/or outside workplace, which conduct impacts negatively on the image and/or reputation of the </w:t>
            </w:r>
            <w:r w:rsidRPr="00593C3C">
              <w:rPr>
                <w:rFonts w:ascii="Open Sans" w:eastAsia="Open Sans" w:hAnsi="Open Sans" w:cs="Open Sans"/>
                <w:sz w:val="20"/>
                <w:szCs w:val="20"/>
              </w:rPr>
              <w:lastRenderedPageBreak/>
              <w:t>Company</w:t>
            </w:r>
            <w:ins w:id="146" w:author="Lerato Ramahuta" w:date="2024-07-23T13:57:00Z" w16du:dateUtc="2024-07-23T11:57:00Z">
              <w:r w:rsidR="003F35ED">
                <w:rPr>
                  <w:rFonts w:ascii="Open Sans" w:eastAsia="Open Sans" w:hAnsi="Open Sans" w:cs="Open Sans"/>
                  <w:sz w:val="20"/>
                  <w:szCs w:val="20"/>
                </w:rPr>
                <w:t xml:space="preserve"> (bring the or</w:t>
              </w:r>
            </w:ins>
            <w:ins w:id="147" w:author="Lerato Ramahuta" w:date="2024-07-23T13:58:00Z" w16du:dateUtc="2024-07-23T11:58:00Z">
              <w:r w:rsidR="003F35ED">
                <w:rPr>
                  <w:rFonts w:ascii="Open Sans" w:eastAsia="Open Sans" w:hAnsi="Open Sans" w:cs="Open Sans"/>
                  <w:sz w:val="20"/>
                  <w:szCs w:val="20"/>
                </w:rPr>
                <w:t>ganisation name into disr</w:t>
              </w:r>
            </w:ins>
            <w:ins w:id="148" w:author="Lerato Ramahuta" w:date="2024-07-23T15:00:00Z" w16du:dateUtc="2024-07-23T13:00:00Z">
              <w:r w:rsidR="00FE6A4C">
                <w:rPr>
                  <w:rFonts w:ascii="Open Sans" w:eastAsia="Open Sans" w:hAnsi="Open Sans" w:cs="Open Sans"/>
                  <w:sz w:val="20"/>
                  <w:szCs w:val="20"/>
                </w:rPr>
                <w:t>epute</w:t>
              </w:r>
            </w:ins>
            <w:ins w:id="149" w:author="Lerato Ramahuta" w:date="2024-07-23T13:58:00Z" w16du:dateUtc="2024-07-23T11:58:00Z">
              <w:r w:rsidR="003F35ED">
                <w:rPr>
                  <w:rFonts w:ascii="Open Sans" w:eastAsia="Open Sans" w:hAnsi="Open Sans" w:cs="Open Sans"/>
                  <w:sz w:val="20"/>
                  <w:szCs w:val="20"/>
                </w:rPr>
                <w:t>)</w:t>
              </w:r>
            </w:ins>
          </w:p>
        </w:tc>
        <w:tc>
          <w:tcPr>
            <w:tcW w:w="1984" w:type="dxa"/>
          </w:tcPr>
          <w:p w14:paraId="2AFE9547"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lastRenderedPageBreak/>
              <w:t>Final Written warning</w:t>
            </w:r>
          </w:p>
        </w:tc>
        <w:tc>
          <w:tcPr>
            <w:tcW w:w="1560" w:type="dxa"/>
          </w:tcPr>
          <w:p w14:paraId="03B191C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4E3114C4"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4BF3BFA9" w14:textId="77777777" w:rsidTr="006C6D13">
        <w:tc>
          <w:tcPr>
            <w:tcW w:w="4536" w:type="dxa"/>
          </w:tcPr>
          <w:p w14:paraId="4CD401E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Bribery</w:t>
            </w:r>
          </w:p>
        </w:tc>
        <w:tc>
          <w:tcPr>
            <w:tcW w:w="1984" w:type="dxa"/>
          </w:tcPr>
          <w:p w14:paraId="7C594B7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08B1D514"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9480BA7"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0DC4520" w14:textId="77777777" w:rsidTr="006C6D13">
        <w:tc>
          <w:tcPr>
            <w:tcW w:w="4536" w:type="dxa"/>
          </w:tcPr>
          <w:p w14:paraId="610CA6D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Fraudulent conduct</w:t>
            </w:r>
          </w:p>
        </w:tc>
        <w:tc>
          <w:tcPr>
            <w:tcW w:w="1984" w:type="dxa"/>
          </w:tcPr>
          <w:p w14:paraId="3D6A386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2F0302F7"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1958A02"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2EFAA7D4" w14:textId="77777777" w:rsidTr="006C6D13">
        <w:tc>
          <w:tcPr>
            <w:tcW w:w="4536" w:type="dxa"/>
          </w:tcPr>
          <w:p w14:paraId="1D547A4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Falsification of records / documents</w:t>
            </w:r>
          </w:p>
        </w:tc>
        <w:tc>
          <w:tcPr>
            <w:tcW w:w="1984" w:type="dxa"/>
          </w:tcPr>
          <w:p w14:paraId="4CE48CC0"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76F8909A"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38D06D37"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61882A6" w14:textId="77777777" w:rsidTr="006C6D13">
        <w:tc>
          <w:tcPr>
            <w:tcW w:w="4536" w:type="dxa"/>
          </w:tcPr>
          <w:p w14:paraId="6105497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Tampering with information (e.g. sicknote)</w:t>
            </w:r>
          </w:p>
        </w:tc>
        <w:tc>
          <w:tcPr>
            <w:tcW w:w="1984" w:type="dxa"/>
          </w:tcPr>
          <w:p w14:paraId="22E0C8E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2487275F"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6FFE33DC"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BBCD09F" w14:textId="77777777" w:rsidTr="006C6D13">
        <w:tc>
          <w:tcPr>
            <w:tcW w:w="4536" w:type="dxa"/>
          </w:tcPr>
          <w:p w14:paraId="7558DA5E"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Theft / attempted theft and/or any other act of dishonesty</w:t>
            </w:r>
          </w:p>
        </w:tc>
        <w:tc>
          <w:tcPr>
            <w:tcW w:w="1984" w:type="dxa"/>
          </w:tcPr>
          <w:p w14:paraId="6CBE2D9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56E844AF"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79FE264"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3B3D935" w14:textId="77777777" w:rsidTr="006C6D13">
        <w:tc>
          <w:tcPr>
            <w:tcW w:w="4536" w:type="dxa"/>
          </w:tcPr>
          <w:p w14:paraId="559C49B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Unauthorised possession of Company’s property and/or property of fellow employee(s)</w:t>
            </w:r>
          </w:p>
        </w:tc>
        <w:tc>
          <w:tcPr>
            <w:tcW w:w="1984" w:type="dxa"/>
          </w:tcPr>
          <w:p w14:paraId="67C5B9A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27709F14"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6938075"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14313DE4" w14:textId="77777777" w:rsidTr="006C6D13">
        <w:tc>
          <w:tcPr>
            <w:tcW w:w="4536" w:type="dxa"/>
          </w:tcPr>
          <w:p w14:paraId="25A06B6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Deliberate misappropriation</w:t>
            </w:r>
          </w:p>
        </w:tc>
        <w:tc>
          <w:tcPr>
            <w:tcW w:w="1984" w:type="dxa"/>
          </w:tcPr>
          <w:p w14:paraId="1645C54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0DAF2E96"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149ADD87"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3F0C3E2E" w14:textId="77777777" w:rsidTr="006C6D13">
        <w:tc>
          <w:tcPr>
            <w:tcW w:w="4536" w:type="dxa"/>
          </w:tcPr>
          <w:p w14:paraId="40200FF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Purposefully reporting for duty and then absenting him/herself with the view of defrauding the Company</w:t>
            </w:r>
          </w:p>
        </w:tc>
        <w:tc>
          <w:tcPr>
            <w:tcW w:w="1984" w:type="dxa"/>
          </w:tcPr>
          <w:p w14:paraId="29127E0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4578DA6F"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4860A7A5"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6A8ADCE8" w14:textId="77777777" w:rsidTr="006C6D13">
        <w:tc>
          <w:tcPr>
            <w:tcW w:w="4536" w:type="dxa"/>
          </w:tcPr>
          <w:p w14:paraId="53BA515D" w14:textId="354B39F9"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Irregular clocking</w:t>
            </w:r>
            <w:ins w:id="150" w:author="Lerato Ramahuta" w:date="2024-07-23T15:01:00Z" w16du:dateUtc="2024-07-23T13:01:00Z">
              <w:r w:rsidR="00FE6A4C">
                <w:rPr>
                  <w:rFonts w:ascii="Open Sans" w:eastAsia="Open Sans" w:hAnsi="Open Sans" w:cs="Open Sans"/>
                  <w:sz w:val="20"/>
                  <w:szCs w:val="20"/>
                </w:rPr>
                <w:t xml:space="preserve"> / being out of reach when working remotely</w:t>
              </w:r>
            </w:ins>
          </w:p>
        </w:tc>
        <w:tc>
          <w:tcPr>
            <w:tcW w:w="1984" w:type="dxa"/>
          </w:tcPr>
          <w:p w14:paraId="2DD030C8"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26EC33E3"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4E8F4D07" w14:textId="77777777" w:rsidR="00B41335" w:rsidRPr="00593C3C" w:rsidRDefault="374B49F2" w:rsidP="374B49F2">
            <w:pPr>
              <w:spacing w:line="360" w:lineRule="auto"/>
              <w:jc w:val="center"/>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5D661AD1" w14:textId="77777777" w:rsidTr="006C6D13">
        <w:tc>
          <w:tcPr>
            <w:tcW w:w="4536" w:type="dxa"/>
          </w:tcPr>
          <w:p w14:paraId="6C49A88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Breaching the business code of ethics</w:t>
            </w:r>
          </w:p>
        </w:tc>
        <w:tc>
          <w:tcPr>
            <w:tcW w:w="1984" w:type="dxa"/>
          </w:tcPr>
          <w:p w14:paraId="60D3A46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3257D1D3"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6E195887"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0AD54E5A" w14:textId="77777777" w:rsidTr="006C6D13">
        <w:tc>
          <w:tcPr>
            <w:tcW w:w="4536" w:type="dxa"/>
          </w:tcPr>
          <w:p w14:paraId="311FB3CC"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If found guilty by a competent court or admits to guilt to a criminal offence</w:t>
            </w:r>
          </w:p>
        </w:tc>
        <w:tc>
          <w:tcPr>
            <w:tcW w:w="1984" w:type="dxa"/>
          </w:tcPr>
          <w:p w14:paraId="284153DB"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6D3ABB9E"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013C8C0C"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28222E17" w14:textId="77777777" w:rsidTr="006C6D13">
        <w:tc>
          <w:tcPr>
            <w:tcW w:w="4536" w:type="dxa"/>
          </w:tcPr>
          <w:p w14:paraId="342B89B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Making a false statement or representation which relates to or ensues from his/her duties</w:t>
            </w:r>
          </w:p>
        </w:tc>
        <w:tc>
          <w:tcPr>
            <w:tcW w:w="1984" w:type="dxa"/>
          </w:tcPr>
          <w:p w14:paraId="054E3D15"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258A0E6F"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3C587235"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DAAE0C9" w14:textId="77777777" w:rsidTr="006C6D13">
        <w:tc>
          <w:tcPr>
            <w:tcW w:w="4536" w:type="dxa"/>
          </w:tcPr>
          <w:p w14:paraId="424EE772"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Failure to disclose knowledge of fraud, falsification of records or bribery</w:t>
            </w:r>
          </w:p>
        </w:tc>
        <w:tc>
          <w:tcPr>
            <w:tcW w:w="1984" w:type="dxa"/>
          </w:tcPr>
          <w:p w14:paraId="6811D80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0F98852B"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69397E30"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621F15E" w14:textId="77777777" w:rsidTr="006C6D13">
        <w:tc>
          <w:tcPr>
            <w:tcW w:w="4536" w:type="dxa"/>
          </w:tcPr>
          <w:p w14:paraId="7F7E67B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Failure to carry out the Company’s health and safety policies and procedure</w:t>
            </w:r>
          </w:p>
        </w:tc>
        <w:tc>
          <w:tcPr>
            <w:tcW w:w="1984" w:type="dxa"/>
          </w:tcPr>
          <w:p w14:paraId="2F5CE7F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1A3CA3F6"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36AE00C"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104FC7FE" w14:textId="77777777" w:rsidTr="006C6D13">
        <w:tc>
          <w:tcPr>
            <w:tcW w:w="4536" w:type="dxa"/>
          </w:tcPr>
          <w:p w14:paraId="6F358826"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lastRenderedPageBreak/>
              <w:t>Unauthorised disclosure of confidential information or records</w:t>
            </w:r>
          </w:p>
        </w:tc>
        <w:tc>
          <w:tcPr>
            <w:tcW w:w="1984" w:type="dxa"/>
          </w:tcPr>
          <w:p w14:paraId="73B5144F"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04D91A4E"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17D2E2B4" w14:textId="77777777" w:rsidR="00B41335" w:rsidRPr="00593C3C" w:rsidRDefault="00B41335" w:rsidP="374B49F2">
            <w:pPr>
              <w:spacing w:line="360" w:lineRule="auto"/>
              <w:jc w:val="both"/>
              <w:rPr>
                <w:rFonts w:ascii="Open Sans" w:eastAsia="Open Sans" w:hAnsi="Open Sans" w:cs="Open Sans"/>
                <w:sz w:val="20"/>
                <w:szCs w:val="20"/>
              </w:rPr>
            </w:pPr>
          </w:p>
        </w:tc>
      </w:tr>
      <w:tr w:rsidR="00593C3C" w:rsidRPr="00593C3C" w14:paraId="54240446" w14:textId="77777777" w:rsidTr="006C6D13">
        <w:tc>
          <w:tcPr>
            <w:tcW w:w="4536" w:type="dxa"/>
          </w:tcPr>
          <w:p w14:paraId="5FB82261"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Running an illegal money-lending business</w:t>
            </w:r>
          </w:p>
        </w:tc>
        <w:tc>
          <w:tcPr>
            <w:tcW w:w="1984" w:type="dxa"/>
          </w:tcPr>
          <w:p w14:paraId="360BCB8A"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Written warning</w:t>
            </w:r>
          </w:p>
        </w:tc>
        <w:tc>
          <w:tcPr>
            <w:tcW w:w="1560" w:type="dxa"/>
          </w:tcPr>
          <w:p w14:paraId="7D8C40F9" w14:textId="77777777" w:rsidR="00B41335" w:rsidRPr="00593C3C" w:rsidRDefault="374B49F2" w:rsidP="374B49F2">
            <w:pPr>
              <w:spacing w:line="360" w:lineRule="auto"/>
              <w:jc w:val="center"/>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417" w:type="dxa"/>
          </w:tcPr>
          <w:p w14:paraId="08A59A7B"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r>
      <w:tr w:rsidR="00593C3C" w:rsidRPr="00593C3C" w14:paraId="69BF52DE" w14:textId="77777777" w:rsidTr="006C6D13">
        <w:tc>
          <w:tcPr>
            <w:tcW w:w="4536" w:type="dxa"/>
          </w:tcPr>
          <w:p w14:paraId="04C4D5FD"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Accepting or giving gifts to a client which may influence actions</w:t>
            </w:r>
          </w:p>
        </w:tc>
        <w:tc>
          <w:tcPr>
            <w:tcW w:w="1984" w:type="dxa"/>
          </w:tcPr>
          <w:p w14:paraId="0E51F53F" w14:textId="77777777" w:rsidR="00B41335" w:rsidRPr="00593C3C" w:rsidRDefault="374B49F2" w:rsidP="374B49F2">
            <w:pPr>
              <w:spacing w:line="360" w:lineRule="auto"/>
              <w:jc w:val="center"/>
              <w:rPr>
                <w:rFonts w:ascii="Open Sans" w:eastAsia="Open Sans" w:hAnsi="Open Sans" w:cs="Open Sans"/>
                <w:sz w:val="20"/>
                <w:szCs w:val="20"/>
              </w:rPr>
            </w:pPr>
            <w:r w:rsidRPr="00593C3C">
              <w:rPr>
                <w:rFonts w:ascii="Open Sans" w:eastAsia="Open Sans" w:hAnsi="Open Sans" w:cs="Open Sans"/>
                <w:sz w:val="20"/>
                <w:szCs w:val="20"/>
              </w:rPr>
              <w:t>Final Written warning</w:t>
            </w:r>
          </w:p>
        </w:tc>
        <w:tc>
          <w:tcPr>
            <w:tcW w:w="1560" w:type="dxa"/>
          </w:tcPr>
          <w:p w14:paraId="793A3D69" w14:textId="777777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417" w:type="dxa"/>
          </w:tcPr>
          <w:p w14:paraId="4A52E8F1" w14:textId="77777777" w:rsidR="00B41335" w:rsidRPr="00593C3C" w:rsidRDefault="00B41335" w:rsidP="374B49F2">
            <w:pPr>
              <w:spacing w:line="360" w:lineRule="auto"/>
              <w:jc w:val="both"/>
              <w:rPr>
                <w:rFonts w:ascii="Open Sans" w:eastAsia="Open Sans" w:hAnsi="Open Sans" w:cs="Open Sans"/>
                <w:sz w:val="20"/>
                <w:szCs w:val="20"/>
              </w:rPr>
            </w:pPr>
          </w:p>
        </w:tc>
      </w:tr>
      <w:tr w:rsidR="006C6D13" w:rsidRPr="00593C3C" w14:paraId="26117226" w14:textId="77777777" w:rsidTr="006C6D13">
        <w:tc>
          <w:tcPr>
            <w:tcW w:w="4536" w:type="dxa"/>
          </w:tcPr>
          <w:p w14:paraId="6BDB0F5F" w14:textId="621CFB77" w:rsidR="00B41335" w:rsidRPr="00593C3C" w:rsidRDefault="374B49F2" w:rsidP="374B49F2">
            <w:pPr>
              <w:spacing w:line="360" w:lineRule="auto"/>
              <w:jc w:val="both"/>
              <w:rPr>
                <w:rFonts w:ascii="Open Sans" w:eastAsia="Open Sans" w:hAnsi="Open Sans" w:cs="Open Sans"/>
                <w:sz w:val="20"/>
                <w:szCs w:val="20"/>
              </w:rPr>
            </w:pPr>
            <w:r w:rsidRPr="00593C3C">
              <w:rPr>
                <w:rFonts w:ascii="Open Sans" w:eastAsia="Open Sans" w:hAnsi="Open Sans" w:cs="Open Sans"/>
                <w:sz w:val="20"/>
                <w:szCs w:val="20"/>
              </w:rPr>
              <w:t>Non-compliance to CHIETA’s Funding Policy and Procedure</w:t>
            </w:r>
          </w:p>
        </w:tc>
        <w:tc>
          <w:tcPr>
            <w:tcW w:w="1984" w:type="dxa"/>
          </w:tcPr>
          <w:p w14:paraId="4DE9B1F6" w14:textId="77777777" w:rsidR="00B41335" w:rsidRPr="00593C3C" w:rsidRDefault="374B49F2" w:rsidP="374B49F2">
            <w:pPr>
              <w:spacing w:line="360" w:lineRule="auto"/>
              <w:jc w:val="center"/>
              <w:rPr>
                <w:rFonts w:ascii="Open Sans" w:eastAsia="Open Sans" w:hAnsi="Open Sans" w:cs="Open Sans"/>
                <w:sz w:val="20"/>
                <w:szCs w:val="20"/>
              </w:rPr>
            </w:pPr>
            <w:r w:rsidRPr="00593C3C">
              <w:rPr>
                <w:rFonts w:ascii="Open Sans" w:eastAsia="Open Sans" w:hAnsi="Open Sans" w:cs="Open Sans"/>
                <w:sz w:val="20"/>
                <w:szCs w:val="20"/>
              </w:rPr>
              <w:t>Dismissal</w:t>
            </w:r>
          </w:p>
        </w:tc>
        <w:tc>
          <w:tcPr>
            <w:tcW w:w="1560" w:type="dxa"/>
          </w:tcPr>
          <w:p w14:paraId="195D0D5A" w14:textId="77777777" w:rsidR="00B41335" w:rsidRPr="00593C3C" w:rsidRDefault="00B41335" w:rsidP="374B49F2">
            <w:pPr>
              <w:spacing w:line="360" w:lineRule="auto"/>
              <w:jc w:val="both"/>
              <w:rPr>
                <w:rFonts w:ascii="Open Sans" w:eastAsia="Open Sans" w:hAnsi="Open Sans" w:cs="Open Sans"/>
                <w:sz w:val="20"/>
                <w:szCs w:val="20"/>
              </w:rPr>
            </w:pPr>
          </w:p>
        </w:tc>
        <w:tc>
          <w:tcPr>
            <w:tcW w:w="1417" w:type="dxa"/>
          </w:tcPr>
          <w:p w14:paraId="21D5E726" w14:textId="77777777" w:rsidR="00B41335" w:rsidRPr="00593C3C" w:rsidRDefault="00B41335" w:rsidP="374B49F2">
            <w:pPr>
              <w:spacing w:line="360" w:lineRule="auto"/>
              <w:jc w:val="both"/>
              <w:rPr>
                <w:rFonts w:ascii="Open Sans" w:eastAsia="Open Sans" w:hAnsi="Open Sans" w:cs="Open Sans"/>
                <w:sz w:val="20"/>
                <w:szCs w:val="20"/>
              </w:rPr>
            </w:pPr>
          </w:p>
        </w:tc>
      </w:tr>
    </w:tbl>
    <w:p w14:paraId="29F47A4C" w14:textId="65F75750" w:rsidR="00344F1D" w:rsidRPr="00593C3C" w:rsidRDefault="00344F1D" w:rsidP="374B49F2">
      <w:pPr>
        <w:pBdr>
          <w:top w:val="nil"/>
          <w:left w:val="nil"/>
          <w:bottom w:val="nil"/>
          <w:right w:val="nil"/>
          <w:between w:val="nil"/>
        </w:pBdr>
        <w:tabs>
          <w:tab w:val="left" w:pos="720"/>
        </w:tabs>
        <w:jc w:val="both"/>
        <w:rPr>
          <w:rFonts w:ascii="Open Sans" w:eastAsia="Open Sans" w:hAnsi="Open Sans" w:cs="Open Sans"/>
          <w:b/>
          <w:bCs/>
          <w:sz w:val="20"/>
          <w:szCs w:val="20"/>
        </w:rPr>
      </w:pPr>
    </w:p>
    <w:p w14:paraId="35A95ED6" w14:textId="77777777" w:rsidR="00A50794" w:rsidRPr="00593C3C" w:rsidRDefault="00A50794" w:rsidP="374B49F2">
      <w:pPr>
        <w:pBdr>
          <w:top w:val="nil"/>
          <w:left w:val="nil"/>
          <w:bottom w:val="nil"/>
          <w:right w:val="nil"/>
          <w:between w:val="nil"/>
        </w:pBdr>
        <w:tabs>
          <w:tab w:val="left" w:pos="720"/>
        </w:tabs>
        <w:ind w:left="567" w:hanging="567"/>
        <w:jc w:val="both"/>
        <w:rPr>
          <w:rFonts w:ascii="Open Sans" w:eastAsia="Open Sans" w:hAnsi="Open Sans" w:cs="Open Sans"/>
          <w:b/>
          <w:bCs/>
          <w:sz w:val="20"/>
          <w:szCs w:val="20"/>
        </w:rPr>
      </w:pPr>
    </w:p>
    <w:p w14:paraId="4280DC49" w14:textId="11F9FF40" w:rsidR="00365CF3" w:rsidRPr="00593C3C" w:rsidRDefault="374B49F2" w:rsidP="00931BEB">
      <w:pPr>
        <w:pBdr>
          <w:top w:val="nil"/>
          <w:left w:val="nil"/>
          <w:bottom w:val="nil"/>
          <w:right w:val="nil"/>
          <w:between w:val="nil"/>
        </w:pBdr>
        <w:spacing w:line="360" w:lineRule="auto"/>
        <w:ind w:left="993" w:right="-761" w:hanging="709"/>
        <w:jc w:val="both"/>
        <w:rPr>
          <w:rFonts w:ascii="Open Sans" w:eastAsia="Calibri" w:hAnsi="Open Sans" w:cs="Open Sans"/>
          <w:sz w:val="20"/>
          <w:szCs w:val="20"/>
        </w:rPr>
      </w:pPr>
      <w:r w:rsidRPr="00593C3C">
        <w:rPr>
          <w:rFonts w:ascii="Open Sans" w:eastAsia="Open Sans" w:hAnsi="Open Sans" w:cs="Open Sans"/>
          <w:sz w:val="20"/>
          <w:szCs w:val="20"/>
        </w:rPr>
        <w:t>5.8.2</w:t>
      </w:r>
      <w:r w:rsidR="00A50794" w:rsidRPr="00593C3C">
        <w:rPr>
          <w:rFonts w:ascii="Open Sans" w:hAnsi="Open Sans" w:cs="Open Sans"/>
          <w:sz w:val="20"/>
          <w:szCs w:val="20"/>
        </w:rPr>
        <w:tab/>
      </w:r>
      <w:r w:rsidRPr="00593C3C">
        <w:rPr>
          <w:rFonts w:ascii="Open Sans" w:eastAsia="Open Sans" w:hAnsi="Open Sans" w:cs="Open Sans"/>
          <w:sz w:val="20"/>
          <w:szCs w:val="20"/>
        </w:rPr>
        <w:t>The chairperson and/or CEO may deviate from the guideline sanctions listed hereabove if the evidence or attitude of the employee supports a deviation.</w:t>
      </w:r>
    </w:p>
    <w:p w14:paraId="0458B1F1" w14:textId="3B439E00" w:rsidR="003A70AB" w:rsidRPr="00593C3C" w:rsidRDefault="374B49F2">
      <w:pPr>
        <w:pStyle w:val="Heading1"/>
        <w:numPr>
          <w:ilvl w:val="0"/>
          <w:numId w:val="24"/>
        </w:numPr>
        <w:ind w:left="-284" w:hanging="425"/>
        <w:jc w:val="both"/>
        <w:rPr>
          <w:rFonts w:ascii="Open Sans" w:eastAsia="Open Sans" w:hAnsi="Open Sans" w:cs="Open Sans"/>
          <w:b/>
          <w:bCs/>
          <w:color w:val="auto"/>
          <w:sz w:val="20"/>
          <w:szCs w:val="20"/>
        </w:rPr>
        <w:pPrChange w:id="151" w:author="Lerato Ramahuta" w:date="2024-07-23T13:12:00Z" w16du:dateUtc="2024-07-23T11:12:00Z">
          <w:pPr>
            <w:pStyle w:val="Heading1"/>
            <w:numPr>
              <w:numId w:val="12"/>
            </w:numPr>
            <w:ind w:left="-284" w:hanging="425"/>
            <w:jc w:val="both"/>
          </w:pPr>
        </w:pPrChange>
      </w:pPr>
      <w:bookmarkStart w:id="152" w:name="_Toc65055501"/>
      <w:bookmarkStart w:id="153" w:name="_Toc66998768"/>
      <w:r w:rsidRPr="00593C3C">
        <w:rPr>
          <w:rFonts w:ascii="Open Sans" w:eastAsia="Open Sans" w:hAnsi="Open Sans" w:cs="Open Sans"/>
          <w:b/>
          <w:bCs/>
          <w:color w:val="auto"/>
          <w:sz w:val="20"/>
          <w:szCs w:val="20"/>
        </w:rPr>
        <w:t>A</w:t>
      </w:r>
      <w:bookmarkEnd w:id="152"/>
      <w:r w:rsidRPr="00593C3C">
        <w:rPr>
          <w:rFonts w:ascii="Open Sans" w:eastAsia="Open Sans" w:hAnsi="Open Sans" w:cs="Open Sans"/>
          <w:b/>
          <w:bCs/>
          <w:color w:val="auto"/>
          <w:sz w:val="20"/>
          <w:szCs w:val="20"/>
        </w:rPr>
        <w:t>SSOCIATED POLICIES</w:t>
      </w:r>
      <w:bookmarkEnd w:id="153"/>
    </w:p>
    <w:p w14:paraId="19773EBA" w14:textId="77777777" w:rsidR="003A70AB" w:rsidRPr="00593C3C" w:rsidRDefault="003A70AB" w:rsidP="374B49F2">
      <w:pPr>
        <w:pBdr>
          <w:top w:val="nil"/>
          <w:left w:val="nil"/>
          <w:bottom w:val="nil"/>
          <w:right w:val="nil"/>
          <w:between w:val="nil"/>
        </w:pBdr>
        <w:tabs>
          <w:tab w:val="left" w:pos="720"/>
        </w:tabs>
        <w:ind w:left="567" w:hanging="567"/>
        <w:jc w:val="both"/>
        <w:rPr>
          <w:rFonts w:ascii="Open Sans" w:eastAsia="Open Sans" w:hAnsi="Open Sans" w:cs="Open Sans"/>
          <w:b/>
          <w:bCs/>
          <w:sz w:val="20"/>
          <w:szCs w:val="20"/>
        </w:rPr>
      </w:pPr>
    </w:p>
    <w:p w14:paraId="48F71DD3" w14:textId="2188B7D7" w:rsidR="005D150F" w:rsidRPr="00593C3C" w:rsidRDefault="374B49F2" w:rsidP="00931BEB">
      <w:pPr>
        <w:pBdr>
          <w:top w:val="nil"/>
          <w:left w:val="nil"/>
          <w:bottom w:val="nil"/>
          <w:right w:val="nil"/>
          <w:between w:val="nil"/>
        </w:pBdr>
        <w:spacing w:line="360" w:lineRule="auto"/>
        <w:ind w:left="-284"/>
        <w:jc w:val="both"/>
        <w:rPr>
          <w:rFonts w:ascii="Open Sans" w:eastAsia="Open Sans" w:hAnsi="Open Sans" w:cs="Open Sans"/>
          <w:sz w:val="20"/>
          <w:szCs w:val="20"/>
        </w:rPr>
      </w:pPr>
      <w:r w:rsidRPr="00593C3C">
        <w:rPr>
          <w:rFonts w:ascii="Open Sans" w:eastAsia="Open Sans" w:hAnsi="Open Sans" w:cs="Open Sans"/>
          <w:sz w:val="20"/>
          <w:szCs w:val="20"/>
        </w:rPr>
        <w:t xml:space="preserve">The Disciplinary Policy must be read in conjunction with the following: </w:t>
      </w:r>
    </w:p>
    <w:p w14:paraId="4B3FF427" w14:textId="3923B2DE" w:rsidR="005D150F" w:rsidRPr="00593C3C" w:rsidRDefault="374B49F2" w:rsidP="00931BEB">
      <w:pPr>
        <w:pBdr>
          <w:top w:val="nil"/>
          <w:left w:val="nil"/>
          <w:bottom w:val="nil"/>
          <w:right w:val="nil"/>
          <w:between w:val="nil"/>
        </w:pBdr>
        <w:spacing w:line="360" w:lineRule="auto"/>
        <w:ind w:left="142" w:hanging="284"/>
        <w:jc w:val="both"/>
        <w:rPr>
          <w:rFonts w:ascii="Open Sans" w:eastAsia="Open Sans" w:hAnsi="Open Sans" w:cs="Open Sans"/>
          <w:sz w:val="20"/>
          <w:szCs w:val="20"/>
        </w:rPr>
      </w:pPr>
      <w:r w:rsidRPr="00593C3C">
        <w:rPr>
          <w:rFonts w:ascii="Open Sans" w:eastAsia="Open Sans" w:hAnsi="Open Sans" w:cs="Open Sans"/>
          <w:sz w:val="20"/>
          <w:szCs w:val="20"/>
        </w:rPr>
        <w:t>•</w:t>
      </w:r>
      <w:r w:rsidR="005D150F" w:rsidRPr="00593C3C">
        <w:rPr>
          <w:rFonts w:ascii="Open Sans" w:hAnsi="Open Sans" w:cs="Open Sans"/>
          <w:sz w:val="20"/>
          <w:szCs w:val="20"/>
        </w:rPr>
        <w:tab/>
      </w:r>
      <w:r w:rsidRPr="00593C3C">
        <w:rPr>
          <w:rFonts w:ascii="Open Sans" w:eastAsia="Open Sans" w:hAnsi="Open Sans" w:cs="Open Sans"/>
          <w:sz w:val="20"/>
          <w:szCs w:val="20"/>
        </w:rPr>
        <w:t>CHIETA Recruitment and Selection Policy</w:t>
      </w:r>
    </w:p>
    <w:p w14:paraId="6F866776" w14:textId="20D9104F" w:rsidR="005D150F" w:rsidRPr="00593C3C" w:rsidRDefault="374B49F2" w:rsidP="00931BEB">
      <w:pPr>
        <w:pBdr>
          <w:top w:val="nil"/>
          <w:left w:val="nil"/>
          <w:bottom w:val="nil"/>
          <w:right w:val="nil"/>
          <w:between w:val="nil"/>
        </w:pBdr>
        <w:spacing w:line="360" w:lineRule="auto"/>
        <w:ind w:left="142" w:hanging="284"/>
        <w:jc w:val="both"/>
        <w:rPr>
          <w:rFonts w:ascii="Open Sans" w:eastAsia="Open Sans" w:hAnsi="Open Sans" w:cs="Open Sans"/>
          <w:sz w:val="20"/>
          <w:szCs w:val="20"/>
        </w:rPr>
      </w:pPr>
      <w:r w:rsidRPr="00593C3C">
        <w:rPr>
          <w:rFonts w:ascii="Open Sans" w:eastAsia="Open Sans" w:hAnsi="Open Sans" w:cs="Open Sans"/>
          <w:sz w:val="20"/>
          <w:szCs w:val="20"/>
        </w:rPr>
        <w:t>•</w:t>
      </w:r>
      <w:r w:rsidR="005D150F" w:rsidRPr="00593C3C">
        <w:rPr>
          <w:rFonts w:ascii="Open Sans" w:hAnsi="Open Sans" w:cs="Open Sans"/>
          <w:sz w:val="20"/>
          <w:szCs w:val="20"/>
        </w:rPr>
        <w:tab/>
      </w:r>
      <w:r w:rsidRPr="00593C3C">
        <w:rPr>
          <w:rFonts w:ascii="Open Sans" w:eastAsia="Open Sans" w:hAnsi="Open Sans" w:cs="Open Sans"/>
          <w:sz w:val="20"/>
          <w:szCs w:val="20"/>
        </w:rPr>
        <w:t>CHIETA Learning and Development Policy</w:t>
      </w:r>
    </w:p>
    <w:p w14:paraId="123C1E45" w14:textId="3176F4A6" w:rsidR="005D150F" w:rsidRPr="00593C3C" w:rsidRDefault="374B49F2" w:rsidP="00931BEB">
      <w:pPr>
        <w:pBdr>
          <w:top w:val="nil"/>
          <w:left w:val="nil"/>
          <w:bottom w:val="nil"/>
          <w:right w:val="nil"/>
          <w:between w:val="nil"/>
        </w:pBdr>
        <w:spacing w:line="360" w:lineRule="auto"/>
        <w:ind w:left="142" w:hanging="284"/>
        <w:jc w:val="both"/>
        <w:rPr>
          <w:rFonts w:ascii="Open Sans" w:eastAsia="Open Sans" w:hAnsi="Open Sans" w:cs="Open Sans"/>
          <w:sz w:val="20"/>
          <w:szCs w:val="20"/>
        </w:rPr>
      </w:pPr>
      <w:r w:rsidRPr="00593C3C">
        <w:rPr>
          <w:rFonts w:ascii="Open Sans" w:eastAsia="Open Sans" w:hAnsi="Open Sans" w:cs="Open Sans"/>
          <w:sz w:val="20"/>
          <w:szCs w:val="20"/>
        </w:rPr>
        <w:t>•</w:t>
      </w:r>
      <w:r w:rsidR="005D150F" w:rsidRPr="00593C3C">
        <w:rPr>
          <w:rFonts w:ascii="Open Sans" w:hAnsi="Open Sans" w:cs="Open Sans"/>
          <w:sz w:val="20"/>
          <w:szCs w:val="20"/>
        </w:rPr>
        <w:tab/>
      </w:r>
      <w:r w:rsidRPr="00593C3C">
        <w:rPr>
          <w:rFonts w:ascii="Open Sans" w:eastAsia="Open Sans" w:hAnsi="Open Sans" w:cs="Open Sans"/>
          <w:sz w:val="20"/>
          <w:szCs w:val="20"/>
        </w:rPr>
        <w:t>CHIETA Grievance Policy and Procedure</w:t>
      </w:r>
    </w:p>
    <w:p w14:paraId="2761EF0C" w14:textId="096F7598" w:rsidR="005D150F" w:rsidRPr="00593C3C" w:rsidRDefault="374B49F2" w:rsidP="00931BEB">
      <w:pPr>
        <w:pBdr>
          <w:top w:val="nil"/>
          <w:left w:val="nil"/>
          <w:bottom w:val="nil"/>
          <w:right w:val="nil"/>
          <w:between w:val="nil"/>
        </w:pBdr>
        <w:spacing w:line="360" w:lineRule="auto"/>
        <w:ind w:left="142" w:hanging="284"/>
        <w:jc w:val="both"/>
        <w:rPr>
          <w:rFonts w:ascii="Open Sans" w:eastAsia="Open Sans" w:hAnsi="Open Sans" w:cs="Open Sans"/>
          <w:sz w:val="20"/>
          <w:szCs w:val="20"/>
        </w:rPr>
      </w:pPr>
      <w:r w:rsidRPr="00593C3C">
        <w:rPr>
          <w:rFonts w:ascii="Open Sans" w:eastAsia="Open Sans" w:hAnsi="Open Sans" w:cs="Open Sans"/>
          <w:sz w:val="20"/>
          <w:szCs w:val="20"/>
        </w:rPr>
        <w:t>•</w:t>
      </w:r>
      <w:r w:rsidR="005D150F" w:rsidRPr="00593C3C">
        <w:rPr>
          <w:rFonts w:ascii="Open Sans" w:hAnsi="Open Sans" w:cs="Open Sans"/>
          <w:sz w:val="20"/>
          <w:szCs w:val="20"/>
        </w:rPr>
        <w:tab/>
      </w:r>
      <w:r w:rsidRPr="00593C3C">
        <w:rPr>
          <w:rFonts w:ascii="Open Sans" w:eastAsia="Open Sans" w:hAnsi="Open Sans" w:cs="Open Sans"/>
          <w:sz w:val="20"/>
          <w:szCs w:val="20"/>
        </w:rPr>
        <w:t>CHIETA Disciplinary Policy and Procedure</w:t>
      </w:r>
    </w:p>
    <w:p w14:paraId="0D2790B8" w14:textId="673245FA" w:rsidR="00FB3BCC" w:rsidRPr="00593C3C" w:rsidRDefault="00FB3BCC">
      <w:pPr>
        <w:pStyle w:val="Heading1"/>
        <w:numPr>
          <w:ilvl w:val="0"/>
          <w:numId w:val="24"/>
        </w:numPr>
        <w:ind w:left="-284" w:hanging="425"/>
        <w:rPr>
          <w:rFonts w:ascii="Open Sans" w:hAnsi="Open Sans" w:cs="Open Sans"/>
          <w:b/>
          <w:bCs/>
          <w:color w:val="auto"/>
          <w:sz w:val="20"/>
          <w:szCs w:val="20"/>
        </w:rPr>
        <w:pPrChange w:id="154" w:author="Lerato Ramahuta" w:date="2024-07-23T13:12:00Z" w16du:dateUtc="2024-07-23T11:12:00Z">
          <w:pPr>
            <w:pStyle w:val="Heading1"/>
            <w:numPr>
              <w:numId w:val="12"/>
            </w:numPr>
            <w:ind w:left="-284" w:hanging="425"/>
          </w:pPr>
        </w:pPrChange>
      </w:pPr>
      <w:bookmarkStart w:id="155" w:name="_Toc65180714"/>
      <w:bookmarkStart w:id="156" w:name="_Toc65223360"/>
      <w:bookmarkStart w:id="157" w:name="_Toc66998769"/>
      <w:r w:rsidRPr="00593C3C">
        <w:rPr>
          <w:rFonts w:ascii="Open Sans" w:hAnsi="Open Sans" w:cs="Open Sans"/>
          <w:b/>
          <w:bCs/>
          <w:color w:val="auto"/>
          <w:sz w:val="20"/>
          <w:szCs w:val="20"/>
        </w:rPr>
        <w:t xml:space="preserve">EFFECTIVE DATE, DATE OF APPROVAL VERSION CONTROL AND </w:t>
      </w:r>
      <w:bookmarkEnd w:id="155"/>
      <w:r w:rsidRPr="00593C3C">
        <w:rPr>
          <w:rFonts w:ascii="Open Sans" w:hAnsi="Open Sans" w:cs="Open Sans"/>
          <w:b/>
          <w:bCs/>
          <w:color w:val="auto"/>
          <w:sz w:val="20"/>
          <w:szCs w:val="20"/>
        </w:rPr>
        <w:t>QUALITY ASSURANCE</w:t>
      </w:r>
      <w:bookmarkEnd w:id="156"/>
      <w:bookmarkEnd w:id="157"/>
    </w:p>
    <w:p w14:paraId="41E78CBB" w14:textId="77777777" w:rsidR="00FB3BCC" w:rsidRPr="00593C3C" w:rsidRDefault="00FB3BCC" w:rsidP="00FB3BCC">
      <w:pPr>
        <w:pBdr>
          <w:top w:val="nil"/>
          <w:left w:val="nil"/>
          <w:bottom w:val="nil"/>
          <w:right w:val="nil"/>
          <w:between w:val="nil"/>
        </w:pBdr>
        <w:tabs>
          <w:tab w:val="left" w:pos="720"/>
        </w:tabs>
        <w:jc w:val="both"/>
        <w:rPr>
          <w:rFonts w:ascii="Open Sans" w:eastAsia="Calibri" w:hAnsi="Open Sans" w:cs="Open Sans"/>
          <w:bCs/>
          <w:sz w:val="20"/>
          <w:szCs w:val="20"/>
        </w:rPr>
      </w:pPr>
    </w:p>
    <w:tbl>
      <w:tblPr>
        <w:tblStyle w:val="TableGrid"/>
        <w:tblW w:w="8081" w:type="dxa"/>
        <w:tblInd w:w="-289" w:type="dxa"/>
        <w:tblLook w:val="04A0" w:firstRow="1" w:lastRow="0" w:firstColumn="1" w:lastColumn="0" w:noHBand="0" w:noVBand="1"/>
      </w:tblPr>
      <w:tblGrid>
        <w:gridCol w:w="8081"/>
      </w:tblGrid>
      <w:tr w:rsidR="00593C3C" w:rsidRPr="00593C3C" w14:paraId="300F478A" w14:textId="77777777" w:rsidTr="00931BEB">
        <w:tc>
          <w:tcPr>
            <w:tcW w:w="8081" w:type="dxa"/>
            <w:shd w:val="clear" w:color="auto" w:fill="A6A6A6" w:themeFill="background1" w:themeFillShade="A6"/>
          </w:tcPr>
          <w:p w14:paraId="6B0EC102" w14:textId="77777777"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Approved by CHIETA Governing Board on:</w:t>
            </w:r>
          </w:p>
        </w:tc>
      </w:tr>
      <w:tr w:rsidR="00593C3C" w:rsidRPr="00593C3C" w14:paraId="697592ED" w14:textId="77777777" w:rsidTr="00931BEB">
        <w:tc>
          <w:tcPr>
            <w:tcW w:w="8081" w:type="dxa"/>
          </w:tcPr>
          <w:p w14:paraId="55383C7E" w14:textId="4AAD238D" w:rsidR="00FB3BCC" w:rsidRPr="00593C3C" w:rsidRDefault="00133381"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30 May 202</w:t>
            </w:r>
            <w:r w:rsidR="004B7138" w:rsidRPr="00593C3C">
              <w:rPr>
                <w:rFonts w:ascii="Open Sans" w:eastAsia="Calibri" w:hAnsi="Open Sans" w:cs="Open Sans"/>
                <w:sz w:val="20"/>
                <w:szCs w:val="20"/>
              </w:rPr>
              <w:t>4</w:t>
            </w:r>
          </w:p>
        </w:tc>
      </w:tr>
      <w:tr w:rsidR="00593C3C" w:rsidRPr="00593C3C" w14:paraId="32E665A2" w14:textId="77777777" w:rsidTr="00931BEB">
        <w:tc>
          <w:tcPr>
            <w:tcW w:w="8081" w:type="dxa"/>
            <w:shd w:val="clear" w:color="auto" w:fill="A6A6A6" w:themeFill="background1" w:themeFillShade="A6"/>
          </w:tcPr>
          <w:p w14:paraId="5E92702D" w14:textId="77777777"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Effective Date:</w:t>
            </w:r>
          </w:p>
        </w:tc>
      </w:tr>
      <w:tr w:rsidR="00593C3C" w:rsidRPr="00593C3C" w14:paraId="65D73997" w14:textId="77777777" w:rsidTr="00931BEB">
        <w:tc>
          <w:tcPr>
            <w:tcW w:w="8081" w:type="dxa"/>
          </w:tcPr>
          <w:p w14:paraId="4BD5D849" w14:textId="771EDEA7"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 xml:space="preserve">1 </w:t>
            </w:r>
            <w:r w:rsidR="00133381" w:rsidRPr="00593C3C">
              <w:rPr>
                <w:rFonts w:ascii="Open Sans" w:eastAsia="Calibri" w:hAnsi="Open Sans" w:cs="Open Sans"/>
                <w:sz w:val="20"/>
                <w:szCs w:val="20"/>
              </w:rPr>
              <w:t>June 202</w:t>
            </w:r>
            <w:r w:rsidR="007E7778" w:rsidRPr="00593C3C">
              <w:rPr>
                <w:rFonts w:ascii="Open Sans" w:eastAsia="Calibri" w:hAnsi="Open Sans" w:cs="Open Sans"/>
                <w:sz w:val="20"/>
                <w:szCs w:val="20"/>
              </w:rPr>
              <w:t>4</w:t>
            </w:r>
          </w:p>
        </w:tc>
      </w:tr>
      <w:tr w:rsidR="00593C3C" w:rsidRPr="00593C3C" w14:paraId="204B2DE7" w14:textId="77777777" w:rsidTr="00931BEB">
        <w:tc>
          <w:tcPr>
            <w:tcW w:w="8081" w:type="dxa"/>
            <w:shd w:val="clear" w:color="auto" w:fill="A6A6A6" w:themeFill="background1" w:themeFillShade="A6"/>
          </w:tcPr>
          <w:p w14:paraId="0CC9443A" w14:textId="77777777"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Next Review Date:</w:t>
            </w:r>
          </w:p>
        </w:tc>
      </w:tr>
      <w:tr w:rsidR="00593C3C" w:rsidRPr="00593C3C" w14:paraId="72C211A2" w14:textId="77777777" w:rsidTr="00931BEB">
        <w:tc>
          <w:tcPr>
            <w:tcW w:w="8081" w:type="dxa"/>
          </w:tcPr>
          <w:p w14:paraId="7F2CBFAB" w14:textId="0EA048CC"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 xml:space="preserve">1 </w:t>
            </w:r>
            <w:r w:rsidR="00133381" w:rsidRPr="00593C3C">
              <w:rPr>
                <w:rFonts w:ascii="Open Sans" w:eastAsia="Calibri" w:hAnsi="Open Sans" w:cs="Open Sans"/>
                <w:sz w:val="20"/>
                <w:szCs w:val="20"/>
              </w:rPr>
              <w:t>June 202</w:t>
            </w:r>
            <w:r w:rsidR="007E7778" w:rsidRPr="00593C3C">
              <w:rPr>
                <w:rFonts w:ascii="Open Sans" w:eastAsia="Calibri" w:hAnsi="Open Sans" w:cs="Open Sans"/>
                <w:sz w:val="20"/>
                <w:szCs w:val="20"/>
              </w:rPr>
              <w:t>5</w:t>
            </w:r>
          </w:p>
        </w:tc>
      </w:tr>
      <w:tr w:rsidR="00593C3C" w:rsidRPr="00593C3C" w14:paraId="0D1930FA" w14:textId="77777777" w:rsidTr="00931BEB">
        <w:tc>
          <w:tcPr>
            <w:tcW w:w="8081" w:type="dxa"/>
            <w:shd w:val="clear" w:color="auto" w:fill="A6A6A6" w:themeFill="background1" w:themeFillShade="A6"/>
          </w:tcPr>
          <w:p w14:paraId="1A2B6047" w14:textId="77777777"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lastRenderedPageBreak/>
              <w:t>Version Control:</w:t>
            </w:r>
          </w:p>
        </w:tc>
      </w:tr>
      <w:tr w:rsidR="00593C3C" w:rsidRPr="00593C3C" w14:paraId="22CF243C" w14:textId="77777777" w:rsidTr="00931BEB">
        <w:tc>
          <w:tcPr>
            <w:tcW w:w="8081" w:type="dxa"/>
          </w:tcPr>
          <w:p w14:paraId="1A78AE9B" w14:textId="71EE4492" w:rsidR="00FB3BCC" w:rsidRPr="00593C3C" w:rsidRDefault="007E7778"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2</w:t>
            </w:r>
          </w:p>
        </w:tc>
      </w:tr>
      <w:tr w:rsidR="00593C3C" w:rsidRPr="00593C3C" w14:paraId="4D808609" w14:textId="77777777" w:rsidTr="00931BEB">
        <w:tc>
          <w:tcPr>
            <w:tcW w:w="8081" w:type="dxa"/>
            <w:shd w:val="clear" w:color="auto" w:fill="A6A6A6" w:themeFill="background1" w:themeFillShade="A6"/>
          </w:tcPr>
          <w:p w14:paraId="7FADE6E9" w14:textId="77777777"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Annual Quality Assurance</w:t>
            </w:r>
          </w:p>
        </w:tc>
      </w:tr>
      <w:tr w:rsidR="00593C3C" w:rsidRPr="00593C3C" w14:paraId="403E50E1" w14:textId="77777777" w:rsidTr="00931BEB">
        <w:tc>
          <w:tcPr>
            <w:tcW w:w="8081" w:type="dxa"/>
          </w:tcPr>
          <w:p w14:paraId="56A2D7D1" w14:textId="77777777" w:rsidR="00FB3BCC" w:rsidRPr="00593C3C" w:rsidRDefault="00FB3BCC" w:rsidP="002525A6">
            <w:pPr>
              <w:tabs>
                <w:tab w:val="center" w:pos="4320"/>
                <w:tab w:val="right" w:pos="8640"/>
              </w:tabs>
              <w:spacing w:line="360" w:lineRule="auto"/>
              <w:jc w:val="both"/>
              <w:rPr>
                <w:rFonts w:ascii="Open Sans" w:eastAsia="Calibri" w:hAnsi="Open Sans" w:cs="Open Sans"/>
                <w:sz w:val="20"/>
                <w:szCs w:val="20"/>
              </w:rPr>
            </w:pPr>
            <w:r w:rsidRPr="00593C3C">
              <w:rPr>
                <w:rFonts w:ascii="Open Sans" w:eastAsia="Calibri" w:hAnsi="Open Sans" w:cs="Open Sans"/>
                <w:sz w:val="20"/>
                <w:szCs w:val="20"/>
              </w:rPr>
              <w:t>Executive Manager: Corporate Services</w:t>
            </w:r>
          </w:p>
        </w:tc>
      </w:tr>
    </w:tbl>
    <w:p w14:paraId="26108D02" w14:textId="51263DF7" w:rsidR="00A50794" w:rsidRPr="00593C3C" w:rsidRDefault="374B49F2" w:rsidP="374B49F2">
      <w:pPr>
        <w:pBdr>
          <w:top w:val="nil"/>
          <w:left w:val="nil"/>
          <w:bottom w:val="nil"/>
          <w:right w:val="nil"/>
          <w:between w:val="nil"/>
        </w:pBdr>
        <w:tabs>
          <w:tab w:val="left" w:pos="720"/>
        </w:tabs>
        <w:spacing w:line="360" w:lineRule="auto"/>
        <w:ind w:left="567"/>
        <w:jc w:val="both"/>
        <w:rPr>
          <w:rFonts w:ascii="Open Sans" w:eastAsia="Open Sans" w:hAnsi="Open Sans" w:cs="Open Sans"/>
          <w:b/>
          <w:bCs/>
          <w:sz w:val="20"/>
          <w:szCs w:val="20"/>
        </w:rPr>
      </w:pPr>
      <w:r w:rsidRPr="00593C3C">
        <w:rPr>
          <w:rFonts w:ascii="Open Sans" w:eastAsia="Open Sans" w:hAnsi="Open Sans" w:cs="Open Sans"/>
          <w:sz w:val="20"/>
          <w:szCs w:val="20"/>
        </w:rPr>
        <w:t xml:space="preserve"> </w:t>
      </w:r>
    </w:p>
    <w:p w14:paraId="3F477594" w14:textId="337690EC" w:rsidR="00A50794" w:rsidRPr="00593C3C" w:rsidRDefault="00A50794" w:rsidP="374B49F2">
      <w:pPr>
        <w:pBdr>
          <w:top w:val="nil"/>
          <w:left w:val="nil"/>
          <w:bottom w:val="nil"/>
          <w:right w:val="nil"/>
          <w:between w:val="nil"/>
        </w:pBdr>
        <w:tabs>
          <w:tab w:val="left" w:pos="720"/>
        </w:tabs>
        <w:jc w:val="both"/>
        <w:rPr>
          <w:rFonts w:ascii="Open Sans" w:eastAsia="Open Sans" w:hAnsi="Open Sans" w:cs="Open Sans"/>
          <w:b/>
          <w:bCs/>
          <w:sz w:val="20"/>
          <w:szCs w:val="20"/>
        </w:rPr>
      </w:pPr>
    </w:p>
    <w:sectPr w:rsidR="00A50794" w:rsidRPr="00593C3C" w:rsidSect="009936F5">
      <w:headerReference w:type="even" r:id="rId8"/>
      <w:headerReference w:type="default" r:id="rId9"/>
      <w:footerReference w:type="even" r:id="rId10"/>
      <w:footerReference w:type="default" r:id="rId11"/>
      <w:pgSz w:w="11900" w:h="16840"/>
      <w:pgMar w:top="1440" w:right="1440" w:bottom="1440" w:left="1440" w:header="708" w:footer="152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0066E" w14:textId="77777777" w:rsidR="00223656" w:rsidRDefault="00223656" w:rsidP="000C0B33">
      <w:r>
        <w:separator/>
      </w:r>
    </w:p>
  </w:endnote>
  <w:endnote w:type="continuationSeparator" w:id="0">
    <w:p w14:paraId="29D35213" w14:textId="77777777" w:rsidR="00223656" w:rsidRDefault="00223656" w:rsidP="000C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0039416"/>
      <w:docPartObj>
        <w:docPartGallery w:val="Page Numbers (Bottom of Page)"/>
        <w:docPartUnique/>
      </w:docPartObj>
    </w:sdtPr>
    <w:sdtEndPr>
      <w:rPr>
        <w:rStyle w:val="PageNumber"/>
      </w:rPr>
    </w:sdtEndPr>
    <w:sdtContent>
      <w:p w14:paraId="1CFE1170" w14:textId="5A701F79" w:rsidR="00C51365" w:rsidRDefault="00C51365" w:rsidP="00000F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253465" w14:textId="77777777" w:rsidR="00C51365" w:rsidRDefault="00C51365" w:rsidP="000C0B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2AC16" w14:textId="746027FE" w:rsidR="00C51365" w:rsidRDefault="00C51365" w:rsidP="0038207E">
    <w:pPr>
      <w:pStyle w:val="Footer"/>
      <w:tabs>
        <w:tab w:val="clear" w:pos="9360"/>
        <w:tab w:val="left" w:pos="3402"/>
        <w:tab w:val="left" w:pos="5670"/>
        <w:tab w:val="right" w:pos="9781"/>
      </w:tabs>
      <w:ind w:left="-709" w:right="-761"/>
    </w:pPr>
    <w:r>
      <w:rPr>
        <w:noProof/>
        <w:lang w:eastAsia="en-ZA"/>
      </w:rPr>
      <w:drawing>
        <wp:anchor distT="0" distB="0" distL="114300" distR="114300" simplePos="0" relativeHeight="251662336" behindDoc="1" locked="0" layoutInCell="1" allowOverlap="1" wp14:anchorId="468E133F" wp14:editId="32AC9715">
          <wp:simplePos x="0" y="0"/>
          <wp:positionH relativeFrom="margin">
            <wp:align>center</wp:align>
          </wp:positionH>
          <wp:positionV relativeFrom="paragraph">
            <wp:posOffset>217805</wp:posOffset>
          </wp:positionV>
          <wp:extent cx="7600289" cy="91928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00289" cy="919281"/>
                  </a:xfrm>
                  <a:prstGeom prst="rect">
                    <a:avLst/>
                  </a:prstGeom>
                </pic:spPr>
              </pic:pic>
            </a:graphicData>
          </a:graphic>
          <wp14:sizeRelH relativeFrom="page">
            <wp14:pctWidth>0</wp14:pctWidth>
          </wp14:sizeRelH>
          <wp14:sizeRelV relativeFrom="page">
            <wp14:pctHeight>0</wp14:pctHeight>
          </wp14:sizeRelV>
        </wp:anchor>
      </w:drawing>
    </w:r>
    <w:r w:rsidR="0038207E">
      <w:rPr>
        <w:rFonts w:ascii="Arial" w:hAnsi="Arial" w:cs="Arial"/>
        <w:sz w:val="18"/>
        <w:szCs w:val="18"/>
      </w:rPr>
      <w:t>CH-HR-03-000</w:t>
    </w:r>
    <w:r w:rsidR="00696F3C">
      <w:rPr>
        <w:rFonts w:ascii="Arial" w:hAnsi="Arial" w:cs="Arial"/>
        <w:sz w:val="18"/>
        <w:szCs w:val="18"/>
      </w:rPr>
      <w:t>6a</w:t>
    </w:r>
    <w:r w:rsidR="0038207E">
      <w:rPr>
        <w:rFonts w:ascii="Arial" w:hAnsi="Arial" w:cs="Arial"/>
        <w:sz w:val="18"/>
        <w:szCs w:val="18"/>
      </w:rPr>
      <w:tab/>
      <w:t>REV C</w:t>
    </w:r>
    <w:r w:rsidR="0038207E">
      <w:rPr>
        <w:rFonts w:ascii="Arial" w:hAnsi="Arial" w:cs="Arial"/>
        <w:sz w:val="18"/>
        <w:szCs w:val="18"/>
      </w:rPr>
      <w:tab/>
    </w:r>
    <w:r w:rsidR="0038207E">
      <w:rPr>
        <w:rFonts w:ascii="Arial" w:hAnsi="Arial" w:cs="Arial"/>
        <w:sz w:val="18"/>
        <w:szCs w:val="18"/>
      </w:rPr>
      <w:tab/>
    </w:r>
    <w:r w:rsidR="000330B0" w:rsidRPr="004E3B6C">
      <w:rPr>
        <w:rFonts w:ascii="Arial" w:hAnsi="Arial" w:cs="Arial"/>
        <w:sz w:val="18"/>
        <w:szCs w:val="18"/>
        <w:highlight w:val="yellow"/>
        <w:rPrChange w:id="158" w:author="Lerato Ramahuta" w:date="2024-07-23T10:23:00Z" w16du:dateUtc="2024-07-23T08:23:00Z">
          <w:rPr>
            <w:rFonts w:ascii="Arial" w:hAnsi="Arial" w:cs="Arial"/>
            <w:sz w:val="18"/>
            <w:szCs w:val="18"/>
          </w:rPr>
        </w:rPrChange>
      </w:rPr>
      <w:t>30</w:t>
    </w:r>
    <w:r w:rsidR="0038207E" w:rsidRPr="004E3B6C">
      <w:rPr>
        <w:rFonts w:ascii="Arial" w:hAnsi="Arial" w:cs="Arial"/>
        <w:sz w:val="18"/>
        <w:szCs w:val="18"/>
        <w:highlight w:val="yellow"/>
        <w:rPrChange w:id="159" w:author="Lerato Ramahuta" w:date="2024-07-23T10:23:00Z" w16du:dateUtc="2024-07-23T08:23:00Z">
          <w:rPr>
            <w:rFonts w:ascii="Arial" w:hAnsi="Arial" w:cs="Arial"/>
            <w:sz w:val="18"/>
            <w:szCs w:val="18"/>
          </w:rPr>
        </w:rPrChange>
      </w:rPr>
      <w:t>/0</w:t>
    </w:r>
    <w:r w:rsidR="000330B0" w:rsidRPr="004E3B6C">
      <w:rPr>
        <w:rFonts w:ascii="Arial" w:hAnsi="Arial" w:cs="Arial"/>
        <w:sz w:val="18"/>
        <w:szCs w:val="18"/>
        <w:highlight w:val="yellow"/>
        <w:rPrChange w:id="160" w:author="Lerato Ramahuta" w:date="2024-07-23T10:23:00Z" w16du:dateUtc="2024-07-23T08:23:00Z">
          <w:rPr>
            <w:rFonts w:ascii="Arial" w:hAnsi="Arial" w:cs="Arial"/>
            <w:sz w:val="18"/>
            <w:szCs w:val="18"/>
          </w:rPr>
        </w:rPrChange>
      </w:rPr>
      <w:t>5</w:t>
    </w:r>
    <w:r w:rsidR="0038207E" w:rsidRPr="004E3B6C">
      <w:rPr>
        <w:rFonts w:ascii="Arial" w:hAnsi="Arial" w:cs="Arial"/>
        <w:sz w:val="18"/>
        <w:szCs w:val="18"/>
        <w:highlight w:val="yellow"/>
        <w:rPrChange w:id="161" w:author="Lerato Ramahuta" w:date="2024-07-23T10:23:00Z" w16du:dateUtc="2024-07-23T08:23:00Z">
          <w:rPr>
            <w:rFonts w:ascii="Arial" w:hAnsi="Arial" w:cs="Arial"/>
            <w:sz w:val="18"/>
            <w:szCs w:val="18"/>
          </w:rPr>
        </w:rPrChange>
      </w:rPr>
      <w:t>/2022</w:t>
    </w:r>
    <w:r w:rsidR="0038207E">
      <w:rPr>
        <w:rFonts w:ascii="Arial" w:hAnsi="Arial" w:cs="Arial"/>
        <w:sz w:val="18"/>
        <w:szCs w:val="18"/>
      </w:rPr>
      <w:tab/>
    </w:r>
    <w:r w:rsidR="0038207E" w:rsidRPr="0038207E">
      <w:rPr>
        <w:rFonts w:ascii="Arial" w:hAnsi="Arial" w:cs="Arial"/>
        <w:sz w:val="18"/>
        <w:szCs w:val="18"/>
      </w:rPr>
      <w:t xml:space="preserve">Page </w:t>
    </w:r>
    <w:r w:rsidR="0038207E" w:rsidRPr="0038207E">
      <w:rPr>
        <w:rFonts w:ascii="Arial" w:hAnsi="Arial" w:cs="Arial"/>
        <w:b/>
        <w:bCs/>
        <w:sz w:val="18"/>
        <w:szCs w:val="18"/>
      </w:rPr>
      <w:fldChar w:fldCharType="begin"/>
    </w:r>
    <w:r w:rsidR="0038207E" w:rsidRPr="0038207E">
      <w:rPr>
        <w:rFonts w:ascii="Arial" w:hAnsi="Arial" w:cs="Arial"/>
        <w:b/>
        <w:bCs/>
        <w:sz w:val="18"/>
        <w:szCs w:val="18"/>
      </w:rPr>
      <w:instrText xml:space="preserve"> PAGE  \* Arabic  \* MERGEFORMAT </w:instrText>
    </w:r>
    <w:r w:rsidR="0038207E" w:rsidRPr="0038207E">
      <w:rPr>
        <w:rFonts w:ascii="Arial" w:hAnsi="Arial" w:cs="Arial"/>
        <w:b/>
        <w:bCs/>
        <w:sz w:val="18"/>
        <w:szCs w:val="18"/>
      </w:rPr>
      <w:fldChar w:fldCharType="separate"/>
    </w:r>
    <w:r w:rsidR="0038207E" w:rsidRPr="0038207E">
      <w:rPr>
        <w:rFonts w:ascii="Arial" w:hAnsi="Arial" w:cs="Arial"/>
        <w:b/>
        <w:bCs/>
        <w:noProof/>
        <w:sz w:val="18"/>
        <w:szCs w:val="18"/>
      </w:rPr>
      <w:t>1</w:t>
    </w:r>
    <w:r w:rsidR="0038207E" w:rsidRPr="0038207E">
      <w:rPr>
        <w:rFonts w:ascii="Arial" w:hAnsi="Arial" w:cs="Arial"/>
        <w:b/>
        <w:bCs/>
        <w:sz w:val="18"/>
        <w:szCs w:val="18"/>
      </w:rPr>
      <w:fldChar w:fldCharType="end"/>
    </w:r>
    <w:r w:rsidR="0038207E" w:rsidRPr="0038207E">
      <w:rPr>
        <w:rFonts w:ascii="Arial" w:hAnsi="Arial" w:cs="Arial"/>
        <w:sz w:val="18"/>
        <w:szCs w:val="18"/>
      </w:rPr>
      <w:t xml:space="preserve"> of </w:t>
    </w:r>
    <w:r w:rsidR="0038207E" w:rsidRPr="0038207E">
      <w:rPr>
        <w:rFonts w:ascii="Arial" w:hAnsi="Arial" w:cs="Arial"/>
        <w:b/>
        <w:bCs/>
        <w:sz w:val="18"/>
        <w:szCs w:val="18"/>
      </w:rPr>
      <w:fldChar w:fldCharType="begin"/>
    </w:r>
    <w:r w:rsidR="0038207E" w:rsidRPr="0038207E">
      <w:rPr>
        <w:rFonts w:ascii="Arial" w:hAnsi="Arial" w:cs="Arial"/>
        <w:b/>
        <w:bCs/>
        <w:sz w:val="18"/>
        <w:szCs w:val="18"/>
      </w:rPr>
      <w:instrText xml:space="preserve"> NUMPAGES  \* Arabic  \* MERGEFORMAT </w:instrText>
    </w:r>
    <w:r w:rsidR="0038207E" w:rsidRPr="0038207E">
      <w:rPr>
        <w:rFonts w:ascii="Arial" w:hAnsi="Arial" w:cs="Arial"/>
        <w:b/>
        <w:bCs/>
        <w:sz w:val="18"/>
        <w:szCs w:val="18"/>
      </w:rPr>
      <w:fldChar w:fldCharType="separate"/>
    </w:r>
    <w:r w:rsidR="0038207E" w:rsidRPr="0038207E">
      <w:rPr>
        <w:rFonts w:ascii="Arial" w:hAnsi="Arial" w:cs="Arial"/>
        <w:b/>
        <w:bCs/>
        <w:noProof/>
        <w:sz w:val="18"/>
        <w:szCs w:val="18"/>
      </w:rPr>
      <w:t>2</w:t>
    </w:r>
    <w:r w:rsidR="0038207E" w:rsidRPr="0038207E">
      <w:rPr>
        <w:rFonts w:ascii="Arial" w:hAnsi="Arial"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4FFAE" w14:textId="77777777" w:rsidR="00223656" w:rsidRDefault="00223656" w:rsidP="000C0B33">
      <w:r>
        <w:separator/>
      </w:r>
    </w:p>
  </w:footnote>
  <w:footnote w:type="continuationSeparator" w:id="0">
    <w:p w14:paraId="275C315E" w14:textId="77777777" w:rsidR="00223656" w:rsidRDefault="00223656" w:rsidP="000C0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07986180"/>
      <w:docPartObj>
        <w:docPartGallery w:val="Page Numbers (Top of Page)"/>
        <w:docPartUnique/>
      </w:docPartObj>
    </w:sdtPr>
    <w:sdtEndPr>
      <w:rPr>
        <w:rStyle w:val="PageNumber"/>
      </w:rPr>
    </w:sdtEndPr>
    <w:sdtContent>
      <w:p w14:paraId="38B0A029" w14:textId="2AF71017" w:rsidR="00C51365" w:rsidRDefault="00C51365" w:rsidP="00000F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8207E">
          <w:rPr>
            <w:rStyle w:val="PageNumber"/>
            <w:noProof/>
          </w:rPr>
          <w:t>17</w:t>
        </w:r>
        <w:r>
          <w:rPr>
            <w:rStyle w:val="PageNumber"/>
          </w:rPr>
          <w:fldChar w:fldCharType="end"/>
        </w:r>
      </w:p>
    </w:sdtContent>
  </w:sdt>
  <w:sdt>
    <w:sdtPr>
      <w:rPr>
        <w:rStyle w:val="PageNumber"/>
      </w:rPr>
      <w:id w:val="-1018225297"/>
      <w:docPartObj>
        <w:docPartGallery w:val="Page Numbers (Top of Page)"/>
        <w:docPartUnique/>
      </w:docPartObj>
    </w:sdtPr>
    <w:sdtEndPr>
      <w:rPr>
        <w:rStyle w:val="PageNumber"/>
      </w:rPr>
    </w:sdtEndPr>
    <w:sdtContent>
      <w:p w14:paraId="676D8E55" w14:textId="6C36514D" w:rsidR="00C51365" w:rsidRDefault="00C51365" w:rsidP="009230B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38207E">
          <w:rPr>
            <w:rStyle w:val="PageNumber"/>
            <w:noProof/>
          </w:rPr>
          <w:t>17</w:t>
        </w:r>
        <w:r>
          <w:rPr>
            <w:rStyle w:val="PageNumber"/>
          </w:rPr>
          <w:fldChar w:fldCharType="end"/>
        </w:r>
      </w:p>
    </w:sdtContent>
  </w:sdt>
  <w:p w14:paraId="7DEEEE96" w14:textId="77777777" w:rsidR="00C51365" w:rsidRDefault="00C51365" w:rsidP="009230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Open Sans" w:hAnsi="Open Sans" w:cs="Open Sans"/>
        <w:color w:val="FFFFFF" w:themeColor="background1"/>
        <w:sz w:val="16"/>
        <w:szCs w:val="16"/>
      </w:rPr>
      <w:id w:val="326714697"/>
      <w:docPartObj>
        <w:docPartGallery w:val="Page Numbers (Top of Page)"/>
        <w:docPartUnique/>
      </w:docPartObj>
    </w:sdtPr>
    <w:sdtEndPr>
      <w:rPr>
        <w:rStyle w:val="PageNumber"/>
        <w:b/>
        <w:bCs/>
      </w:rPr>
    </w:sdtEndPr>
    <w:sdtContent>
      <w:p w14:paraId="387666ED" w14:textId="3B11F017" w:rsidR="00C51365" w:rsidRPr="00E5314F" w:rsidRDefault="00C51365" w:rsidP="00E5314F">
        <w:pPr>
          <w:pStyle w:val="Header"/>
          <w:framePr w:wrap="none" w:vAnchor="text" w:hAnchor="page" w:x="10355" w:y="13"/>
          <w:rPr>
            <w:rStyle w:val="PageNumber"/>
            <w:rFonts w:ascii="Open Sans" w:hAnsi="Open Sans" w:cs="Open Sans"/>
            <w:color w:val="FFFFFF" w:themeColor="background1"/>
            <w:sz w:val="16"/>
            <w:szCs w:val="16"/>
          </w:rPr>
        </w:pPr>
        <w:r w:rsidRPr="00E5314F">
          <w:rPr>
            <w:rStyle w:val="PageNumber"/>
            <w:rFonts w:ascii="Open Sans" w:hAnsi="Open Sans" w:cs="Open Sans"/>
            <w:b/>
            <w:bCs/>
            <w:color w:val="FFFFFF" w:themeColor="background1"/>
            <w:sz w:val="16"/>
            <w:szCs w:val="16"/>
          </w:rPr>
          <w:fldChar w:fldCharType="begin"/>
        </w:r>
        <w:r w:rsidRPr="00E5314F">
          <w:rPr>
            <w:rStyle w:val="PageNumber"/>
            <w:rFonts w:ascii="Open Sans" w:hAnsi="Open Sans" w:cs="Open Sans"/>
            <w:b/>
            <w:bCs/>
            <w:color w:val="FFFFFF" w:themeColor="background1"/>
            <w:sz w:val="16"/>
            <w:szCs w:val="16"/>
          </w:rPr>
          <w:instrText xml:space="preserve"> PAGE </w:instrText>
        </w:r>
        <w:r w:rsidRPr="00E5314F">
          <w:rPr>
            <w:rStyle w:val="PageNumber"/>
            <w:rFonts w:ascii="Open Sans" w:hAnsi="Open Sans" w:cs="Open Sans"/>
            <w:b/>
            <w:bCs/>
            <w:color w:val="FFFFFF" w:themeColor="background1"/>
            <w:sz w:val="16"/>
            <w:szCs w:val="16"/>
          </w:rPr>
          <w:fldChar w:fldCharType="separate"/>
        </w:r>
        <w:r>
          <w:rPr>
            <w:rStyle w:val="PageNumber"/>
            <w:rFonts w:ascii="Open Sans" w:hAnsi="Open Sans" w:cs="Open Sans"/>
            <w:b/>
            <w:bCs/>
            <w:noProof/>
            <w:color w:val="FFFFFF" w:themeColor="background1"/>
            <w:sz w:val="16"/>
            <w:szCs w:val="16"/>
          </w:rPr>
          <w:t>7</w:t>
        </w:r>
        <w:r w:rsidRPr="00E5314F">
          <w:rPr>
            <w:rStyle w:val="PageNumber"/>
            <w:rFonts w:ascii="Open Sans" w:hAnsi="Open Sans" w:cs="Open Sans"/>
            <w:b/>
            <w:bCs/>
            <w:color w:val="FFFFFF" w:themeColor="background1"/>
            <w:sz w:val="16"/>
            <w:szCs w:val="16"/>
          </w:rPr>
          <w:fldChar w:fldCharType="end"/>
        </w:r>
      </w:p>
    </w:sdtContent>
  </w:sdt>
  <w:p w14:paraId="5D1C66DB" w14:textId="2E893486" w:rsidR="00C51365" w:rsidRDefault="00F54220" w:rsidP="009230B0">
    <w:pPr>
      <w:pStyle w:val="Header"/>
      <w:ind w:right="360"/>
    </w:pPr>
    <w:r>
      <w:rPr>
        <w:noProof/>
      </w:rPr>
      <w:drawing>
        <wp:anchor distT="0" distB="0" distL="114300" distR="114300" simplePos="0" relativeHeight="251664384" behindDoc="0" locked="0" layoutInCell="1" allowOverlap="1" wp14:anchorId="03738BF2" wp14:editId="322D9AF7">
          <wp:simplePos x="0" y="0"/>
          <wp:positionH relativeFrom="page">
            <wp:align>left</wp:align>
          </wp:positionH>
          <wp:positionV relativeFrom="page">
            <wp:posOffset>287655</wp:posOffset>
          </wp:positionV>
          <wp:extent cx="6333284" cy="928255"/>
          <wp:effectExtent l="0" t="0" r="0" b="5715"/>
          <wp:wrapNone/>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3030" b="21842"/>
                  <a:stretch/>
                </pic:blipFill>
                <pic:spPr bwMode="auto">
                  <a:xfrm>
                    <a:off x="0" y="0"/>
                    <a:ext cx="6333284" cy="92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1365">
      <w:rPr>
        <w:noProof/>
        <w:lang w:eastAsia="en-ZA"/>
      </w:rPr>
      <w:drawing>
        <wp:anchor distT="0" distB="0" distL="114300" distR="114300" simplePos="0" relativeHeight="251661312" behindDoc="1" locked="0" layoutInCell="1" allowOverlap="1" wp14:anchorId="002B344A" wp14:editId="1A010813">
          <wp:simplePos x="0" y="0"/>
          <wp:positionH relativeFrom="column">
            <wp:posOffset>5551805</wp:posOffset>
          </wp:positionH>
          <wp:positionV relativeFrom="paragraph">
            <wp:posOffset>-65038</wp:posOffset>
          </wp:positionV>
          <wp:extent cx="282804" cy="282804"/>
          <wp:effectExtent l="0" t="0" r="0" b="0"/>
          <wp:wrapNone/>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82804" cy="282804"/>
                  </a:xfrm>
                  <a:prstGeom prst="rect">
                    <a:avLst/>
                  </a:prstGeom>
                </pic:spPr>
              </pic:pic>
            </a:graphicData>
          </a:graphic>
          <wp14:sizeRelH relativeFrom="page">
            <wp14:pctWidth>0</wp14:pctWidth>
          </wp14:sizeRelH>
          <wp14:sizeRelV relativeFrom="page">
            <wp14:pctHeight>0</wp14:pctHeight>
          </wp14:sizeRelV>
        </wp:anchor>
      </w:drawing>
    </w:r>
  </w:p>
  <w:p w14:paraId="126B133B" w14:textId="47748E02" w:rsidR="00C51365" w:rsidRDefault="00C51365">
    <w:pPr>
      <w:pStyle w:val="Header"/>
    </w:pPr>
  </w:p>
  <w:p w14:paraId="2AE9D120" w14:textId="603363D1" w:rsidR="00C51365" w:rsidRDefault="00C51365">
    <w:pPr>
      <w:pStyle w:val="Header"/>
    </w:pPr>
  </w:p>
  <w:p w14:paraId="4B75389B" w14:textId="77777777" w:rsidR="00C51365" w:rsidRDefault="00C51365">
    <w:pPr>
      <w:pStyle w:val="Header"/>
    </w:pPr>
  </w:p>
  <w:p w14:paraId="59720129" w14:textId="58A80890" w:rsidR="00C51365" w:rsidRDefault="00C51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C1A60"/>
    <w:multiLevelType w:val="hybridMultilevel"/>
    <w:tmpl w:val="3084A5E6"/>
    <w:lvl w:ilvl="0" w:tplc="FFFFFFFF">
      <w:start w:val="1"/>
      <w:numFmt w:val="lowerLetter"/>
      <w:lvlText w:val="%1."/>
      <w:lvlJc w:val="left"/>
      <w:pPr>
        <w:ind w:left="1179" w:hanging="360"/>
      </w:pPr>
    </w:lvl>
    <w:lvl w:ilvl="1" w:tplc="1C090019" w:tentative="1">
      <w:start w:val="1"/>
      <w:numFmt w:val="lowerLetter"/>
      <w:lvlText w:val="%2."/>
      <w:lvlJc w:val="left"/>
      <w:pPr>
        <w:ind w:left="1899" w:hanging="360"/>
      </w:pPr>
    </w:lvl>
    <w:lvl w:ilvl="2" w:tplc="1C09001B" w:tentative="1">
      <w:start w:val="1"/>
      <w:numFmt w:val="lowerRoman"/>
      <w:lvlText w:val="%3."/>
      <w:lvlJc w:val="right"/>
      <w:pPr>
        <w:ind w:left="2619" w:hanging="180"/>
      </w:pPr>
    </w:lvl>
    <w:lvl w:ilvl="3" w:tplc="1C09000F" w:tentative="1">
      <w:start w:val="1"/>
      <w:numFmt w:val="decimal"/>
      <w:lvlText w:val="%4."/>
      <w:lvlJc w:val="left"/>
      <w:pPr>
        <w:ind w:left="3339" w:hanging="360"/>
      </w:pPr>
    </w:lvl>
    <w:lvl w:ilvl="4" w:tplc="1C090019" w:tentative="1">
      <w:start w:val="1"/>
      <w:numFmt w:val="lowerLetter"/>
      <w:lvlText w:val="%5."/>
      <w:lvlJc w:val="left"/>
      <w:pPr>
        <w:ind w:left="4059" w:hanging="360"/>
      </w:pPr>
    </w:lvl>
    <w:lvl w:ilvl="5" w:tplc="1C09001B" w:tentative="1">
      <w:start w:val="1"/>
      <w:numFmt w:val="lowerRoman"/>
      <w:lvlText w:val="%6."/>
      <w:lvlJc w:val="right"/>
      <w:pPr>
        <w:ind w:left="4779" w:hanging="180"/>
      </w:pPr>
    </w:lvl>
    <w:lvl w:ilvl="6" w:tplc="1C09000F" w:tentative="1">
      <w:start w:val="1"/>
      <w:numFmt w:val="decimal"/>
      <w:lvlText w:val="%7."/>
      <w:lvlJc w:val="left"/>
      <w:pPr>
        <w:ind w:left="5499" w:hanging="360"/>
      </w:pPr>
    </w:lvl>
    <w:lvl w:ilvl="7" w:tplc="1C090019" w:tentative="1">
      <w:start w:val="1"/>
      <w:numFmt w:val="lowerLetter"/>
      <w:lvlText w:val="%8."/>
      <w:lvlJc w:val="left"/>
      <w:pPr>
        <w:ind w:left="6219" w:hanging="360"/>
      </w:pPr>
    </w:lvl>
    <w:lvl w:ilvl="8" w:tplc="1C09001B" w:tentative="1">
      <w:start w:val="1"/>
      <w:numFmt w:val="lowerRoman"/>
      <w:lvlText w:val="%9."/>
      <w:lvlJc w:val="right"/>
      <w:pPr>
        <w:ind w:left="6939" w:hanging="180"/>
      </w:pPr>
    </w:lvl>
  </w:abstractNum>
  <w:abstractNum w:abstractNumId="1" w15:restartNumberingAfterBreak="0">
    <w:nsid w:val="07EF123F"/>
    <w:multiLevelType w:val="multilevel"/>
    <w:tmpl w:val="541C49B8"/>
    <w:lvl w:ilvl="0">
      <w:start w:val="1"/>
      <w:numFmt w:val="decimal"/>
      <w:lvlText w:val="%1."/>
      <w:lvlJc w:val="left"/>
      <w:pPr>
        <w:ind w:left="1080" w:hanging="720"/>
      </w:pPr>
      <w:rPr>
        <w:rFonts w:hint="default"/>
        <w:sz w:val="24"/>
        <w:szCs w:val="24"/>
      </w:rPr>
    </w:lvl>
    <w:lvl w:ilvl="1">
      <w:start w:val="1"/>
      <w:numFmt w:val="decimal"/>
      <w:isLgl/>
      <w:lvlText w:val="%1.%2"/>
      <w:lvlJc w:val="left"/>
      <w:pPr>
        <w:ind w:left="720" w:hanging="720"/>
      </w:pPr>
      <w:rPr>
        <w:rFonts w:hint="default"/>
        <w:b w:val="0"/>
        <w:bCs w:val="0"/>
        <w:color w:val="auto"/>
        <w:sz w:val="20"/>
        <w:szCs w:val="20"/>
      </w:rPr>
    </w:lvl>
    <w:lvl w:ilvl="2">
      <w:start w:val="1"/>
      <w:numFmt w:val="decimal"/>
      <w:isLgl/>
      <w:lvlText w:val="%1.%2.%3"/>
      <w:lvlJc w:val="left"/>
      <w:pPr>
        <w:ind w:left="1080" w:hanging="720"/>
      </w:pPr>
      <w:rPr>
        <w:rFonts w:ascii="Open Sans" w:hAnsi="Open Sans" w:cs="Open Sans" w:hint="default"/>
        <w:b w:val="0"/>
        <w:bCs w:val="0"/>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5417AE"/>
    <w:multiLevelType w:val="multilevel"/>
    <w:tmpl w:val="9D460934"/>
    <w:lvl w:ilvl="0">
      <w:start w:val="1"/>
      <w:numFmt w:val="decimal"/>
      <w:lvlText w:val="%1."/>
      <w:lvlJc w:val="left"/>
      <w:pPr>
        <w:ind w:left="720" w:hanging="360"/>
      </w:pPr>
      <w:rPr>
        <w:color w:val="auto"/>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94521A4"/>
    <w:multiLevelType w:val="hybridMultilevel"/>
    <w:tmpl w:val="0972CD00"/>
    <w:lvl w:ilvl="0" w:tplc="783C291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C9D6912"/>
    <w:multiLevelType w:val="hybridMultilevel"/>
    <w:tmpl w:val="248436A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2682436"/>
    <w:multiLevelType w:val="hybridMultilevel"/>
    <w:tmpl w:val="C2A0EE42"/>
    <w:lvl w:ilvl="0" w:tplc="5D18F56C">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22A552C1"/>
    <w:multiLevelType w:val="hybridMultilevel"/>
    <w:tmpl w:val="E84E92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3511FE8"/>
    <w:multiLevelType w:val="multilevel"/>
    <w:tmpl w:val="7CA8C2E8"/>
    <w:lvl w:ilvl="0">
      <w:start w:val="1"/>
      <w:numFmt w:val="decimal"/>
      <w:lvlText w:val="%1."/>
      <w:lvlJc w:val="left"/>
      <w:pPr>
        <w:ind w:left="72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25520688"/>
    <w:multiLevelType w:val="hybridMultilevel"/>
    <w:tmpl w:val="4A60A52A"/>
    <w:lvl w:ilvl="0" w:tplc="1C09000F">
      <w:start w:val="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7132FE4"/>
    <w:multiLevelType w:val="hybridMultilevel"/>
    <w:tmpl w:val="D230188A"/>
    <w:lvl w:ilvl="0" w:tplc="783C291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7523DCF"/>
    <w:multiLevelType w:val="hybridMultilevel"/>
    <w:tmpl w:val="B9069CB6"/>
    <w:lvl w:ilvl="0" w:tplc="79A8AF2C">
      <w:start w:val="1"/>
      <w:numFmt w:val="lowerLetter"/>
      <w:lvlText w:val="(%1)"/>
      <w:lvlJc w:val="left"/>
      <w:pPr>
        <w:ind w:left="144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CB26161"/>
    <w:multiLevelType w:val="hybridMultilevel"/>
    <w:tmpl w:val="02C6DD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070E9E"/>
    <w:multiLevelType w:val="hybridMultilevel"/>
    <w:tmpl w:val="9CBC75D6"/>
    <w:lvl w:ilvl="0" w:tplc="0A026F28">
      <w:start w:val="1"/>
      <w:numFmt w:val="decimal"/>
      <w:lvlText w:val="%1."/>
      <w:lvlJc w:val="left"/>
      <w:pPr>
        <w:ind w:left="720" w:hanging="360"/>
      </w:pPr>
      <w:rPr>
        <w:rFonts w:hint="default"/>
        <w:b/>
        <w:sz w:val="20"/>
        <w:szCs w:val="2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16C44D2"/>
    <w:multiLevelType w:val="hybridMultilevel"/>
    <w:tmpl w:val="F9B89460"/>
    <w:lvl w:ilvl="0" w:tplc="1C090001">
      <w:start w:val="1"/>
      <w:numFmt w:val="bullet"/>
      <w:lvlText w:val=""/>
      <w:lvlJc w:val="left"/>
      <w:pPr>
        <w:ind w:left="1545" w:hanging="360"/>
      </w:pPr>
      <w:rPr>
        <w:rFonts w:ascii="Symbol" w:hAnsi="Symbol" w:hint="default"/>
      </w:rPr>
    </w:lvl>
    <w:lvl w:ilvl="1" w:tplc="1C090003" w:tentative="1">
      <w:start w:val="1"/>
      <w:numFmt w:val="bullet"/>
      <w:lvlText w:val="o"/>
      <w:lvlJc w:val="left"/>
      <w:pPr>
        <w:ind w:left="2265" w:hanging="360"/>
      </w:pPr>
      <w:rPr>
        <w:rFonts w:ascii="Courier New" w:hAnsi="Courier New" w:cs="Courier New" w:hint="default"/>
      </w:rPr>
    </w:lvl>
    <w:lvl w:ilvl="2" w:tplc="1C090005" w:tentative="1">
      <w:start w:val="1"/>
      <w:numFmt w:val="bullet"/>
      <w:lvlText w:val=""/>
      <w:lvlJc w:val="left"/>
      <w:pPr>
        <w:ind w:left="2985" w:hanging="360"/>
      </w:pPr>
      <w:rPr>
        <w:rFonts w:ascii="Wingdings" w:hAnsi="Wingdings" w:hint="default"/>
      </w:rPr>
    </w:lvl>
    <w:lvl w:ilvl="3" w:tplc="1C090001" w:tentative="1">
      <w:start w:val="1"/>
      <w:numFmt w:val="bullet"/>
      <w:lvlText w:val=""/>
      <w:lvlJc w:val="left"/>
      <w:pPr>
        <w:ind w:left="3705" w:hanging="360"/>
      </w:pPr>
      <w:rPr>
        <w:rFonts w:ascii="Symbol" w:hAnsi="Symbol" w:hint="default"/>
      </w:rPr>
    </w:lvl>
    <w:lvl w:ilvl="4" w:tplc="1C090003" w:tentative="1">
      <w:start w:val="1"/>
      <w:numFmt w:val="bullet"/>
      <w:lvlText w:val="o"/>
      <w:lvlJc w:val="left"/>
      <w:pPr>
        <w:ind w:left="4425" w:hanging="360"/>
      </w:pPr>
      <w:rPr>
        <w:rFonts w:ascii="Courier New" w:hAnsi="Courier New" w:cs="Courier New" w:hint="default"/>
      </w:rPr>
    </w:lvl>
    <w:lvl w:ilvl="5" w:tplc="1C090005" w:tentative="1">
      <w:start w:val="1"/>
      <w:numFmt w:val="bullet"/>
      <w:lvlText w:val=""/>
      <w:lvlJc w:val="left"/>
      <w:pPr>
        <w:ind w:left="5145" w:hanging="360"/>
      </w:pPr>
      <w:rPr>
        <w:rFonts w:ascii="Wingdings" w:hAnsi="Wingdings" w:hint="default"/>
      </w:rPr>
    </w:lvl>
    <w:lvl w:ilvl="6" w:tplc="1C090001" w:tentative="1">
      <w:start w:val="1"/>
      <w:numFmt w:val="bullet"/>
      <w:lvlText w:val=""/>
      <w:lvlJc w:val="left"/>
      <w:pPr>
        <w:ind w:left="5865" w:hanging="360"/>
      </w:pPr>
      <w:rPr>
        <w:rFonts w:ascii="Symbol" w:hAnsi="Symbol" w:hint="default"/>
      </w:rPr>
    </w:lvl>
    <w:lvl w:ilvl="7" w:tplc="1C090003" w:tentative="1">
      <w:start w:val="1"/>
      <w:numFmt w:val="bullet"/>
      <w:lvlText w:val="o"/>
      <w:lvlJc w:val="left"/>
      <w:pPr>
        <w:ind w:left="6585" w:hanging="360"/>
      </w:pPr>
      <w:rPr>
        <w:rFonts w:ascii="Courier New" w:hAnsi="Courier New" w:cs="Courier New" w:hint="default"/>
      </w:rPr>
    </w:lvl>
    <w:lvl w:ilvl="8" w:tplc="1C090005" w:tentative="1">
      <w:start w:val="1"/>
      <w:numFmt w:val="bullet"/>
      <w:lvlText w:val=""/>
      <w:lvlJc w:val="left"/>
      <w:pPr>
        <w:ind w:left="7305" w:hanging="360"/>
      </w:pPr>
      <w:rPr>
        <w:rFonts w:ascii="Wingdings" w:hAnsi="Wingdings" w:hint="default"/>
      </w:rPr>
    </w:lvl>
  </w:abstractNum>
  <w:abstractNum w:abstractNumId="14" w15:restartNumberingAfterBreak="0">
    <w:nsid w:val="3A313964"/>
    <w:multiLevelType w:val="hybridMultilevel"/>
    <w:tmpl w:val="A5089AAC"/>
    <w:lvl w:ilvl="0" w:tplc="1C090001">
      <w:start w:val="1"/>
      <w:numFmt w:val="bullet"/>
      <w:lvlText w:val=""/>
      <w:lvlJc w:val="left"/>
      <w:pPr>
        <w:ind w:left="2160" w:hanging="360"/>
      </w:pPr>
      <w:rPr>
        <w:rFonts w:ascii="Symbol" w:hAnsi="Symbol" w:hint="default"/>
      </w:rPr>
    </w:lvl>
    <w:lvl w:ilvl="1" w:tplc="26167A5E">
      <w:numFmt w:val="bullet"/>
      <w:lvlText w:val="-"/>
      <w:lvlJc w:val="left"/>
      <w:pPr>
        <w:ind w:left="2880" w:hanging="360"/>
      </w:pPr>
      <w:rPr>
        <w:rFonts w:ascii="Calibri" w:eastAsiaTheme="minorHAnsi" w:hAnsi="Calibri" w:cs="Calibri"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5" w15:restartNumberingAfterBreak="0">
    <w:nsid w:val="40BD4982"/>
    <w:multiLevelType w:val="hybridMultilevel"/>
    <w:tmpl w:val="0C1AB330"/>
    <w:lvl w:ilvl="0" w:tplc="1C09000F">
      <w:start w:val="5"/>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45FC25D1"/>
    <w:multiLevelType w:val="hybridMultilevel"/>
    <w:tmpl w:val="E8FCCA90"/>
    <w:lvl w:ilvl="0" w:tplc="FFFFFFFF">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A0A2A35"/>
    <w:multiLevelType w:val="multilevel"/>
    <w:tmpl w:val="FD649C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B2B7A84"/>
    <w:multiLevelType w:val="hybridMultilevel"/>
    <w:tmpl w:val="FC0AC38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4F9837C0"/>
    <w:multiLevelType w:val="hybridMultilevel"/>
    <w:tmpl w:val="4A980AEC"/>
    <w:lvl w:ilvl="0" w:tplc="1C090001">
      <w:start w:val="1"/>
      <w:numFmt w:val="bullet"/>
      <w:lvlText w:val=""/>
      <w:lvlJc w:val="left"/>
      <w:pPr>
        <w:ind w:left="1485" w:hanging="360"/>
      </w:pPr>
      <w:rPr>
        <w:rFonts w:ascii="Symbol" w:hAnsi="Symbol" w:hint="default"/>
      </w:rPr>
    </w:lvl>
    <w:lvl w:ilvl="1" w:tplc="1C090003" w:tentative="1">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20" w15:restartNumberingAfterBreak="0">
    <w:nsid w:val="55E86743"/>
    <w:multiLevelType w:val="hybridMultilevel"/>
    <w:tmpl w:val="BFCED18E"/>
    <w:lvl w:ilvl="0" w:tplc="79A8AF2C">
      <w:start w:val="1"/>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654714F2"/>
    <w:multiLevelType w:val="multilevel"/>
    <w:tmpl w:val="CA2A60A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9842F88"/>
    <w:multiLevelType w:val="multilevel"/>
    <w:tmpl w:val="77A0D6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7ED17EDE"/>
    <w:multiLevelType w:val="hybridMultilevel"/>
    <w:tmpl w:val="3E20BB64"/>
    <w:lvl w:ilvl="0" w:tplc="BEC06738">
      <w:start w:val="1"/>
      <w:numFmt w:val="decimal"/>
      <w:lvlText w:val="%1."/>
      <w:lvlJc w:val="left"/>
      <w:pPr>
        <w:ind w:left="720" w:hanging="360"/>
      </w:pPr>
      <w:rPr>
        <w:rFonts w:hint="default"/>
        <w:b/>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48545243">
    <w:abstractNumId w:val="17"/>
  </w:num>
  <w:num w:numId="2" w16cid:durableId="1157459551">
    <w:abstractNumId w:val="22"/>
  </w:num>
  <w:num w:numId="3" w16cid:durableId="22751297">
    <w:abstractNumId w:val="7"/>
  </w:num>
  <w:num w:numId="4" w16cid:durableId="833836062">
    <w:abstractNumId w:val="13"/>
  </w:num>
  <w:num w:numId="5" w16cid:durableId="380247446">
    <w:abstractNumId w:val="23"/>
  </w:num>
  <w:num w:numId="6" w16cid:durableId="2001689854">
    <w:abstractNumId w:val="12"/>
  </w:num>
  <w:num w:numId="7" w16cid:durableId="2030251122">
    <w:abstractNumId w:val="19"/>
  </w:num>
  <w:num w:numId="8" w16cid:durableId="1700666178">
    <w:abstractNumId w:val="11"/>
  </w:num>
  <w:num w:numId="9" w16cid:durableId="1614050743">
    <w:abstractNumId w:val="8"/>
  </w:num>
  <w:num w:numId="10" w16cid:durableId="1106272615">
    <w:abstractNumId w:val="14"/>
  </w:num>
  <w:num w:numId="11" w16cid:durableId="553932301">
    <w:abstractNumId w:val="6"/>
  </w:num>
  <w:num w:numId="12" w16cid:durableId="403337819">
    <w:abstractNumId w:val="1"/>
  </w:num>
  <w:num w:numId="13" w16cid:durableId="1601063368">
    <w:abstractNumId w:val="4"/>
  </w:num>
  <w:num w:numId="14" w16cid:durableId="1156148189">
    <w:abstractNumId w:val="20"/>
  </w:num>
  <w:num w:numId="15" w16cid:durableId="1791632843">
    <w:abstractNumId w:val="10"/>
  </w:num>
  <w:num w:numId="16" w16cid:durableId="701705897">
    <w:abstractNumId w:val="16"/>
  </w:num>
  <w:num w:numId="17" w16cid:durableId="1188905703">
    <w:abstractNumId w:val="3"/>
  </w:num>
  <w:num w:numId="18" w16cid:durableId="618530395">
    <w:abstractNumId w:val="9"/>
  </w:num>
  <w:num w:numId="19" w16cid:durableId="196236335">
    <w:abstractNumId w:val="0"/>
  </w:num>
  <w:num w:numId="20" w16cid:durableId="2099053155">
    <w:abstractNumId w:val="5"/>
  </w:num>
  <w:num w:numId="21" w16cid:durableId="940603432">
    <w:abstractNumId w:val="21"/>
  </w:num>
  <w:num w:numId="22" w16cid:durableId="1189100099">
    <w:abstractNumId w:val="2"/>
  </w:num>
  <w:num w:numId="23" w16cid:durableId="2897451">
    <w:abstractNumId w:val="18"/>
  </w:num>
  <w:num w:numId="24" w16cid:durableId="48859857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rato Ramahuta">
    <w15:presenceInfo w15:providerId="AD" w15:userId="S::lramahuta@Chieta.org.za::dccd10de-70ec-4e78-9ca8-f7421b0e1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33"/>
    <w:rsid w:val="00000FAB"/>
    <w:rsid w:val="00004511"/>
    <w:rsid w:val="0001434E"/>
    <w:rsid w:val="00022E11"/>
    <w:rsid w:val="000330B0"/>
    <w:rsid w:val="00036B1C"/>
    <w:rsid w:val="00054638"/>
    <w:rsid w:val="000607CD"/>
    <w:rsid w:val="000668E1"/>
    <w:rsid w:val="00067511"/>
    <w:rsid w:val="00073B4E"/>
    <w:rsid w:val="00080EEB"/>
    <w:rsid w:val="00082D9D"/>
    <w:rsid w:val="0009276B"/>
    <w:rsid w:val="000938E4"/>
    <w:rsid w:val="00093A8D"/>
    <w:rsid w:val="000B0394"/>
    <w:rsid w:val="000B53E0"/>
    <w:rsid w:val="000B68FC"/>
    <w:rsid w:val="000C0001"/>
    <w:rsid w:val="000C0B33"/>
    <w:rsid w:val="000C2C4F"/>
    <w:rsid w:val="000E1FB9"/>
    <w:rsid w:val="000E543C"/>
    <w:rsid w:val="000F3307"/>
    <w:rsid w:val="000F365D"/>
    <w:rsid w:val="000F4901"/>
    <w:rsid w:val="00101B08"/>
    <w:rsid w:val="00104685"/>
    <w:rsid w:val="00114F81"/>
    <w:rsid w:val="00133381"/>
    <w:rsid w:val="00136057"/>
    <w:rsid w:val="001406D3"/>
    <w:rsid w:val="001442D0"/>
    <w:rsid w:val="00144B51"/>
    <w:rsid w:val="00165480"/>
    <w:rsid w:val="00172B6F"/>
    <w:rsid w:val="00175785"/>
    <w:rsid w:val="001761E1"/>
    <w:rsid w:val="00183EFF"/>
    <w:rsid w:val="00186BA1"/>
    <w:rsid w:val="0019035C"/>
    <w:rsid w:val="001944E5"/>
    <w:rsid w:val="001B04EA"/>
    <w:rsid w:val="001B2AFB"/>
    <w:rsid w:val="001C5417"/>
    <w:rsid w:val="001C68B7"/>
    <w:rsid w:val="001D7930"/>
    <w:rsid w:val="001E1193"/>
    <w:rsid w:val="001E2FB1"/>
    <w:rsid w:val="001E3F0D"/>
    <w:rsid w:val="001E3FAC"/>
    <w:rsid w:val="00202460"/>
    <w:rsid w:val="0020334F"/>
    <w:rsid w:val="00204E7F"/>
    <w:rsid w:val="002059FC"/>
    <w:rsid w:val="002119A3"/>
    <w:rsid w:val="00212E31"/>
    <w:rsid w:val="00215C80"/>
    <w:rsid w:val="00223656"/>
    <w:rsid w:val="0022410C"/>
    <w:rsid w:val="00224B7A"/>
    <w:rsid w:val="00234B58"/>
    <w:rsid w:val="00237CF7"/>
    <w:rsid w:val="00252F43"/>
    <w:rsid w:val="0026230E"/>
    <w:rsid w:val="00263448"/>
    <w:rsid w:val="002773E9"/>
    <w:rsid w:val="00285E06"/>
    <w:rsid w:val="00286119"/>
    <w:rsid w:val="002900C2"/>
    <w:rsid w:val="00292C32"/>
    <w:rsid w:val="002B01B3"/>
    <w:rsid w:val="002B5064"/>
    <w:rsid w:val="002B71F7"/>
    <w:rsid w:val="002D639C"/>
    <w:rsid w:val="002E3FD3"/>
    <w:rsid w:val="00310FDE"/>
    <w:rsid w:val="00317D01"/>
    <w:rsid w:val="00333EAE"/>
    <w:rsid w:val="00344F1D"/>
    <w:rsid w:val="003469B8"/>
    <w:rsid w:val="003473CA"/>
    <w:rsid w:val="00350F9A"/>
    <w:rsid w:val="00352E8A"/>
    <w:rsid w:val="00354703"/>
    <w:rsid w:val="00362835"/>
    <w:rsid w:val="00365CF3"/>
    <w:rsid w:val="00374D03"/>
    <w:rsid w:val="0038207E"/>
    <w:rsid w:val="003873AA"/>
    <w:rsid w:val="003939BE"/>
    <w:rsid w:val="003A703B"/>
    <w:rsid w:val="003A70AB"/>
    <w:rsid w:val="003B6ABA"/>
    <w:rsid w:val="003B6C76"/>
    <w:rsid w:val="003E46CA"/>
    <w:rsid w:val="003E4B5F"/>
    <w:rsid w:val="003E7F0D"/>
    <w:rsid w:val="003F35ED"/>
    <w:rsid w:val="00412D39"/>
    <w:rsid w:val="0041752C"/>
    <w:rsid w:val="00420737"/>
    <w:rsid w:val="004365BE"/>
    <w:rsid w:val="0048798D"/>
    <w:rsid w:val="0049079B"/>
    <w:rsid w:val="004A5520"/>
    <w:rsid w:val="004A6E82"/>
    <w:rsid w:val="004B7138"/>
    <w:rsid w:val="004C28FD"/>
    <w:rsid w:val="004C5D18"/>
    <w:rsid w:val="004D23BB"/>
    <w:rsid w:val="004D2581"/>
    <w:rsid w:val="004D512D"/>
    <w:rsid w:val="004E0D12"/>
    <w:rsid w:val="004E3B6C"/>
    <w:rsid w:val="0050345A"/>
    <w:rsid w:val="00504FB7"/>
    <w:rsid w:val="00506EC8"/>
    <w:rsid w:val="0050735A"/>
    <w:rsid w:val="005138C2"/>
    <w:rsid w:val="005150DF"/>
    <w:rsid w:val="00515246"/>
    <w:rsid w:val="00526C20"/>
    <w:rsid w:val="00541FC2"/>
    <w:rsid w:val="00552384"/>
    <w:rsid w:val="00555D82"/>
    <w:rsid w:val="00563EE2"/>
    <w:rsid w:val="00570C1C"/>
    <w:rsid w:val="00582422"/>
    <w:rsid w:val="00593C3C"/>
    <w:rsid w:val="00597ACA"/>
    <w:rsid w:val="005A36E7"/>
    <w:rsid w:val="005A40C3"/>
    <w:rsid w:val="005B0B08"/>
    <w:rsid w:val="005C55AA"/>
    <w:rsid w:val="005C6E4A"/>
    <w:rsid w:val="005D150F"/>
    <w:rsid w:val="005F242E"/>
    <w:rsid w:val="005F340C"/>
    <w:rsid w:val="005F57E4"/>
    <w:rsid w:val="006039C5"/>
    <w:rsid w:val="00606193"/>
    <w:rsid w:val="006129B6"/>
    <w:rsid w:val="00616E5A"/>
    <w:rsid w:val="006175FF"/>
    <w:rsid w:val="00631F5E"/>
    <w:rsid w:val="006458C8"/>
    <w:rsid w:val="006646B9"/>
    <w:rsid w:val="00696F3C"/>
    <w:rsid w:val="006A3BDA"/>
    <w:rsid w:val="006A6D3F"/>
    <w:rsid w:val="006B0C81"/>
    <w:rsid w:val="006C1932"/>
    <w:rsid w:val="006C6D13"/>
    <w:rsid w:val="006C6E4B"/>
    <w:rsid w:val="006D2194"/>
    <w:rsid w:val="006D69A3"/>
    <w:rsid w:val="006E1D52"/>
    <w:rsid w:val="006E249D"/>
    <w:rsid w:val="006E2BE2"/>
    <w:rsid w:val="006E37AF"/>
    <w:rsid w:val="00714C56"/>
    <w:rsid w:val="00723F5B"/>
    <w:rsid w:val="00746F41"/>
    <w:rsid w:val="007568EF"/>
    <w:rsid w:val="00766225"/>
    <w:rsid w:val="0077372B"/>
    <w:rsid w:val="0078781E"/>
    <w:rsid w:val="007935F7"/>
    <w:rsid w:val="0079493B"/>
    <w:rsid w:val="007C0951"/>
    <w:rsid w:val="007E740D"/>
    <w:rsid w:val="007E7778"/>
    <w:rsid w:val="008024AC"/>
    <w:rsid w:val="00822990"/>
    <w:rsid w:val="00826441"/>
    <w:rsid w:val="008374D8"/>
    <w:rsid w:val="0084264F"/>
    <w:rsid w:val="008535E9"/>
    <w:rsid w:val="00857556"/>
    <w:rsid w:val="008727EE"/>
    <w:rsid w:val="00875868"/>
    <w:rsid w:val="00876F39"/>
    <w:rsid w:val="008972A6"/>
    <w:rsid w:val="008A255F"/>
    <w:rsid w:val="008B512D"/>
    <w:rsid w:val="008D23FD"/>
    <w:rsid w:val="008D6E7E"/>
    <w:rsid w:val="008E45DD"/>
    <w:rsid w:val="008E45E7"/>
    <w:rsid w:val="008E5374"/>
    <w:rsid w:val="009230B0"/>
    <w:rsid w:val="00931BEB"/>
    <w:rsid w:val="009377B8"/>
    <w:rsid w:val="00941382"/>
    <w:rsid w:val="00942EE1"/>
    <w:rsid w:val="00945F9A"/>
    <w:rsid w:val="0094607B"/>
    <w:rsid w:val="00947D6F"/>
    <w:rsid w:val="00950E34"/>
    <w:rsid w:val="009511BC"/>
    <w:rsid w:val="0095174B"/>
    <w:rsid w:val="009629E3"/>
    <w:rsid w:val="00963371"/>
    <w:rsid w:val="009841F7"/>
    <w:rsid w:val="00984CD8"/>
    <w:rsid w:val="00990F3A"/>
    <w:rsid w:val="009936F5"/>
    <w:rsid w:val="00997CAB"/>
    <w:rsid w:val="009B376A"/>
    <w:rsid w:val="009C5696"/>
    <w:rsid w:val="00A2091E"/>
    <w:rsid w:val="00A26B14"/>
    <w:rsid w:val="00A34F58"/>
    <w:rsid w:val="00A46139"/>
    <w:rsid w:val="00A50794"/>
    <w:rsid w:val="00A57D15"/>
    <w:rsid w:val="00A605F3"/>
    <w:rsid w:val="00A65566"/>
    <w:rsid w:val="00A87A54"/>
    <w:rsid w:val="00A96A37"/>
    <w:rsid w:val="00AB2548"/>
    <w:rsid w:val="00AC6F5C"/>
    <w:rsid w:val="00AE021C"/>
    <w:rsid w:val="00AE5865"/>
    <w:rsid w:val="00AF10E1"/>
    <w:rsid w:val="00B04B6F"/>
    <w:rsid w:val="00B11BA6"/>
    <w:rsid w:val="00B21903"/>
    <w:rsid w:val="00B41335"/>
    <w:rsid w:val="00B46A7B"/>
    <w:rsid w:val="00B50CAE"/>
    <w:rsid w:val="00B7260F"/>
    <w:rsid w:val="00B74776"/>
    <w:rsid w:val="00B825DC"/>
    <w:rsid w:val="00B90C8D"/>
    <w:rsid w:val="00BA2315"/>
    <w:rsid w:val="00BC013D"/>
    <w:rsid w:val="00BC377E"/>
    <w:rsid w:val="00BD0D09"/>
    <w:rsid w:val="00BD6482"/>
    <w:rsid w:val="00BE15E8"/>
    <w:rsid w:val="00BE4645"/>
    <w:rsid w:val="00BF3C07"/>
    <w:rsid w:val="00BF6A72"/>
    <w:rsid w:val="00C0474B"/>
    <w:rsid w:val="00C04938"/>
    <w:rsid w:val="00C0669F"/>
    <w:rsid w:val="00C06EE0"/>
    <w:rsid w:val="00C30316"/>
    <w:rsid w:val="00C31403"/>
    <w:rsid w:val="00C326EA"/>
    <w:rsid w:val="00C4195C"/>
    <w:rsid w:val="00C4422C"/>
    <w:rsid w:val="00C45D2C"/>
    <w:rsid w:val="00C51365"/>
    <w:rsid w:val="00C6100E"/>
    <w:rsid w:val="00C705C3"/>
    <w:rsid w:val="00C73736"/>
    <w:rsid w:val="00CA4188"/>
    <w:rsid w:val="00CA7F84"/>
    <w:rsid w:val="00CC79EB"/>
    <w:rsid w:val="00CE3675"/>
    <w:rsid w:val="00D00862"/>
    <w:rsid w:val="00D018D4"/>
    <w:rsid w:val="00D172CE"/>
    <w:rsid w:val="00D35FFA"/>
    <w:rsid w:val="00D40145"/>
    <w:rsid w:val="00D43242"/>
    <w:rsid w:val="00D53E7B"/>
    <w:rsid w:val="00D57886"/>
    <w:rsid w:val="00D623CD"/>
    <w:rsid w:val="00D63686"/>
    <w:rsid w:val="00D77A95"/>
    <w:rsid w:val="00D85B2B"/>
    <w:rsid w:val="00D8765A"/>
    <w:rsid w:val="00D950A1"/>
    <w:rsid w:val="00D95E87"/>
    <w:rsid w:val="00DC1452"/>
    <w:rsid w:val="00DC2300"/>
    <w:rsid w:val="00DC4DFC"/>
    <w:rsid w:val="00DC7A75"/>
    <w:rsid w:val="00DE087D"/>
    <w:rsid w:val="00DE5DA0"/>
    <w:rsid w:val="00E0269A"/>
    <w:rsid w:val="00E0595C"/>
    <w:rsid w:val="00E06102"/>
    <w:rsid w:val="00E06853"/>
    <w:rsid w:val="00E06E1E"/>
    <w:rsid w:val="00E16E0E"/>
    <w:rsid w:val="00E20C75"/>
    <w:rsid w:val="00E257AE"/>
    <w:rsid w:val="00E27944"/>
    <w:rsid w:val="00E5314F"/>
    <w:rsid w:val="00E545F3"/>
    <w:rsid w:val="00E546A5"/>
    <w:rsid w:val="00E60398"/>
    <w:rsid w:val="00E6101C"/>
    <w:rsid w:val="00E62965"/>
    <w:rsid w:val="00E678F3"/>
    <w:rsid w:val="00E72841"/>
    <w:rsid w:val="00E729CE"/>
    <w:rsid w:val="00E90726"/>
    <w:rsid w:val="00E93939"/>
    <w:rsid w:val="00EA2B84"/>
    <w:rsid w:val="00ED137C"/>
    <w:rsid w:val="00EE07E8"/>
    <w:rsid w:val="00EF3BC5"/>
    <w:rsid w:val="00F05970"/>
    <w:rsid w:val="00F0784D"/>
    <w:rsid w:val="00F11EF7"/>
    <w:rsid w:val="00F12F08"/>
    <w:rsid w:val="00F27FCC"/>
    <w:rsid w:val="00F33023"/>
    <w:rsid w:val="00F403F9"/>
    <w:rsid w:val="00F51087"/>
    <w:rsid w:val="00F54220"/>
    <w:rsid w:val="00F56A01"/>
    <w:rsid w:val="00F56C01"/>
    <w:rsid w:val="00F6596A"/>
    <w:rsid w:val="00F7676C"/>
    <w:rsid w:val="00F76EB8"/>
    <w:rsid w:val="00F81231"/>
    <w:rsid w:val="00F916B6"/>
    <w:rsid w:val="00F933D8"/>
    <w:rsid w:val="00F9795E"/>
    <w:rsid w:val="00FA025B"/>
    <w:rsid w:val="00FB0FB6"/>
    <w:rsid w:val="00FB3BCC"/>
    <w:rsid w:val="00FB71CD"/>
    <w:rsid w:val="00FE6A4C"/>
    <w:rsid w:val="00FF17D4"/>
    <w:rsid w:val="00FF7980"/>
    <w:rsid w:val="374B49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BB12A"/>
  <w15:docId w15:val="{B665449C-9B98-4AED-8508-26DAAF83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7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6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1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B33"/>
    <w:pPr>
      <w:tabs>
        <w:tab w:val="center" w:pos="4680"/>
        <w:tab w:val="right" w:pos="9360"/>
      </w:tabs>
    </w:pPr>
  </w:style>
  <w:style w:type="character" w:customStyle="1" w:styleId="HeaderChar">
    <w:name w:val="Header Char"/>
    <w:basedOn w:val="DefaultParagraphFont"/>
    <w:link w:val="Header"/>
    <w:uiPriority w:val="99"/>
    <w:rsid w:val="000C0B33"/>
  </w:style>
  <w:style w:type="paragraph" w:styleId="Footer">
    <w:name w:val="footer"/>
    <w:basedOn w:val="Normal"/>
    <w:link w:val="FooterChar"/>
    <w:uiPriority w:val="99"/>
    <w:unhideWhenUsed/>
    <w:rsid w:val="000C0B33"/>
    <w:pPr>
      <w:tabs>
        <w:tab w:val="center" w:pos="4680"/>
        <w:tab w:val="right" w:pos="9360"/>
      </w:tabs>
    </w:pPr>
  </w:style>
  <w:style w:type="character" w:customStyle="1" w:styleId="FooterChar">
    <w:name w:val="Footer Char"/>
    <w:basedOn w:val="DefaultParagraphFont"/>
    <w:link w:val="Footer"/>
    <w:uiPriority w:val="99"/>
    <w:rsid w:val="000C0B33"/>
  </w:style>
  <w:style w:type="character" w:styleId="PageNumber">
    <w:name w:val="page number"/>
    <w:basedOn w:val="DefaultParagraphFont"/>
    <w:uiPriority w:val="99"/>
    <w:semiHidden/>
    <w:unhideWhenUsed/>
    <w:rsid w:val="000C0B33"/>
  </w:style>
  <w:style w:type="paragraph" w:styleId="ListParagraph">
    <w:name w:val="List Paragraph"/>
    <w:basedOn w:val="Normal"/>
    <w:uiPriority w:val="34"/>
    <w:qFormat/>
    <w:rsid w:val="002119A3"/>
    <w:pPr>
      <w:ind w:left="720"/>
      <w:contextualSpacing/>
    </w:pPr>
    <w:rPr>
      <w:rFonts w:ascii="Arial" w:eastAsia="Arial" w:hAnsi="Arial" w:cs="Arial"/>
      <w:lang w:eastAsia="en-ZA"/>
    </w:rPr>
  </w:style>
  <w:style w:type="table" w:styleId="TableGrid">
    <w:name w:val="Table Grid"/>
    <w:basedOn w:val="TableNormal"/>
    <w:uiPriority w:val="39"/>
    <w:rsid w:val="00344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276B"/>
    <w:rPr>
      <w:rFonts w:ascii="Tahoma" w:hAnsi="Tahoma" w:cs="Tahoma"/>
      <w:sz w:val="16"/>
      <w:szCs w:val="16"/>
    </w:rPr>
  </w:style>
  <w:style w:type="character" w:customStyle="1" w:styleId="BalloonTextChar">
    <w:name w:val="Balloon Text Char"/>
    <w:basedOn w:val="DefaultParagraphFont"/>
    <w:link w:val="BalloonText"/>
    <w:uiPriority w:val="99"/>
    <w:semiHidden/>
    <w:rsid w:val="0009276B"/>
    <w:rPr>
      <w:rFonts w:ascii="Tahoma" w:hAnsi="Tahoma" w:cs="Tahoma"/>
      <w:sz w:val="16"/>
      <w:szCs w:val="16"/>
    </w:rPr>
  </w:style>
  <w:style w:type="paragraph" w:customStyle="1" w:styleId="Default">
    <w:name w:val="Default"/>
    <w:rsid w:val="000B53E0"/>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22410C"/>
    <w:rPr>
      <w:sz w:val="16"/>
      <w:szCs w:val="16"/>
    </w:rPr>
  </w:style>
  <w:style w:type="paragraph" w:styleId="CommentText">
    <w:name w:val="annotation text"/>
    <w:basedOn w:val="Normal"/>
    <w:link w:val="CommentTextChar"/>
    <w:uiPriority w:val="99"/>
    <w:semiHidden/>
    <w:unhideWhenUsed/>
    <w:rsid w:val="0022410C"/>
    <w:rPr>
      <w:sz w:val="20"/>
      <w:szCs w:val="20"/>
    </w:rPr>
  </w:style>
  <w:style w:type="character" w:customStyle="1" w:styleId="CommentTextChar">
    <w:name w:val="Comment Text Char"/>
    <w:basedOn w:val="DefaultParagraphFont"/>
    <w:link w:val="CommentText"/>
    <w:uiPriority w:val="99"/>
    <w:semiHidden/>
    <w:rsid w:val="0022410C"/>
    <w:rPr>
      <w:sz w:val="20"/>
      <w:szCs w:val="20"/>
    </w:rPr>
  </w:style>
  <w:style w:type="paragraph" w:styleId="CommentSubject">
    <w:name w:val="annotation subject"/>
    <w:basedOn w:val="CommentText"/>
    <w:next w:val="CommentText"/>
    <w:link w:val="CommentSubjectChar"/>
    <w:uiPriority w:val="99"/>
    <w:semiHidden/>
    <w:unhideWhenUsed/>
    <w:rsid w:val="0022410C"/>
    <w:rPr>
      <w:b/>
      <w:bCs/>
    </w:rPr>
  </w:style>
  <w:style w:type="character" w:customStyle="1" w:styleId="CommentSubjectChar">
    <w:name w:val="Comment Subject Char"/>
    <w:basedOn w:val="CommentTextChar"/>
    <w:link w:val="CommentSubject"/>
    <w:uiPriority w:val="99"/>
    <w:semiHidden/>
    <w:rsid w:val="0022410C"/>
    <w:rPr>
      <w:b/>
      <w:bCs/>
      <w:sz w:val="20"/>
      <w:szCs w:val="20"/>
    </w:rPr>
  </w:style>
  <w:style w:type="character" w:customStyle="1" w:styleId="Heading1Char">
    <w:name w:val="Heading 1 Char"/>
    <w:basedOn w:val="DefaultParagraphFont"/>
    <w:link w:val="Heading1"/>
    <w:uiPriority w:val="9"/>
    <w:rsid w:val="00A507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36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11BC"/>
    <w:pPr>
      <w:spacing w:line="259" w:lineRule="auto"/>
      <w:outlineLvl w:val="9"/>
    </w:pPr>
    <w:rPr>
      <w:lang w:val="en-US"/>
    </w:rPr>
  </w:style>
  <w:style w:type="paragraph" w:styleId="TOC1">
    <w:name w:val="toc 1"/>
    <w:basedOn w:val="Normal"/>
    <w:next w:val="Normal"/>
    <w:autoRedefine/>
    <w:uiPriority w:val="39"/>
    <w:unhideWhenUsed/>
    <w:rsid w:val="009511BC"/>
    <w:pPr>
      <w:spacing w:after="100"/>
    </w:pPr>
  </w:style>
  <w:style w:type="paragraph" w:styleId="TOC2">
    <w:name w:val="toc 2"/>
    <w:basedOn w:val="Normal"/>
    <w:next w:val="Normal"/>
    <w:autoRedefine/>
    <w:uiPriority w:val="39"/>
    <w:unhideWhenUsed/>
    <w:rsid w:val="009511BC"/>
    <w:pPr>
      <w:spacing w:after="100"/>
      <w:ind w:left="240"/>
    </w:pPr>
  </w:style>
  <w:style w:type="character" w:styleId="Hyperlink">
    <w:name w:val="Hyperlink"/>
    <w:basedOn w:val="DefaultParagraphFont"/>
    <w:uiPriority w:val="99"/>
    <w:unhideWhenUsed/>
    <w:rsid w:val="009511BC"/>
    <w:rPr>
      <w:color w:val="0563C1" w:themeColor="hyperlink"/>
      <w:u w:val="single"/>
    </w:rPr>
  </w:style>
  <w:style w:type="character" w:customStyle="1" w:styleId="Heading3Char">
    <w:name w:val="Heading 3 Char"/>
    <w:basedOn w:val="DefaultParagraphFont"/>
    <w:link w:val="Heading3"/>
    <w:uiPriority w:val="9"/>
    <w:rsid w:val="009511BC"/>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9511BC"/>
    <w:pPr>
      <w:spacing w:after="100"/>
      <w:ind w:left="480"/>
    </w:pPr>
  </w:style>
  <w:style w:type="paragraph" w:styleId="Revision">
    <w:name w:val="Revision"/>
    <w:hidden/>
    <w:uiPriority w:val="99"/>
    <w:semiHidden/>
    <w:rsid w:val="00BD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77B28-4ADC-41BC-9520-AE822322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4278</Words>
  <Characters>24386</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Chaque Risi</dc:creator>
  <cp:lastModifiedBy>Lerato Ramahuta</cp:lastModifiedBy>
  <cp:revision>2</cp:revision>
  <cp:lastPrinted>2024-05-08T13:07:00Z</cp:lastPrinted>
  <dcterms:created xsi:type="dcterms:W3CDTF">2024-07-23T18:07:00Z</dcterms:created>
  <dcterms:modified xsi:type="dcterms:W3CDTF">2024-07-23T18:07:00Z</dcterms:modified>
</cp:coreProperties>
</file>